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A3E" w14:textId="4A26481E" w:rsidR="008326DB" w:rsidRPr="000B73EA" w:rsidRDefault="00255F85" w:rsidP="00EF66C2">
      <w:pPr>
        <w:widowControl w:val="0"/>
        <w:spacing w:after="0" w:line="240" w:lineRule="auto"/>
        <w:ind w:left="425"/>
        <w:rPr>
          <w:rFonts w:ascii="Poppins" w:eastAsia="Poppins" w:hAnsi="Poppins" w:cs="Poppins"/>
          <w:b/>
          <w:noProof/>
          <w:color w:val="FFFFFF" w:themeColor="background1"/>
          <w:sz w:val="36"/>
          <w:szCs w:val="36"/>
        </w:rPr>
      </w:pPr>
      <w:ins w:id="0" w:author="Microsoft Word" w:date="2023-12-08T15:08:00Z">
        <w:r>
          <w:rPr>
            <w:rFonts w:ascii="Poppins" w:eastAsia="Poppins" w:hAnsi="Poppins" w:cs="Poppins"/>
            <w:b/>
            <w:noProof/>
            <w:color w:val="FFFFFF"/>
            <w:sz w:val="36"/>
            <w:szCs w:val="36"/>
          </w:rPr>
          <w:drawing>
            <wp:anchor distT="0" distB="0" distL="114300" distR="114300" simplePos="0" relativeHeight="251660289" behindDoc="0" locked="0" layoutInCell="1" hidden="0" allowOverlap="1" wp14:anchorId="1F9B485B" wp14:editId="6DB3E017">
              <wp:simplePos x="0" y="0"/>
              <wp:positionH relativeFrom="page">
                <wp:posOffset>6191198</wp:posOffset>
              </wp:positionH>
              <wp:positionV relativeFrom="page">
                <wp:posOffset>334096</wp:posOffset>
              </wp:positionV>
              <wp:extent cx="1362075" cy="235585"/>
              <wp:effectExtent l="0" t="0" r="0" b="0"/>
              <wp:wrapNone/>
              <wp:docPr id="6" name="Picture 6" descr="A white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white letter on a black background&#10;&#10;Description automatically generated"/>
                      <pic:cNvPicPr preferRelativeResize="0"/>
                    </pic:nvPicPr>
                    <pic:blipFill>
                      <a:blip r:embed="rId11"/>
                      <a:srcRect l="388" r="388"/>
                      <a:stretch>
                        <a:fillRect/>
                      </a:stretch>
                    </pic:blipFill>
                    <pic:spPr>
                      <a:xfrm>
                        <a:off x="0" y="0"/>
                        <a:ext cx="1362075" cy="235585"/>
                      </a:xfrm>
                      <a:prstGeom prst="rect">
                        <a:avLst/>
                      </a:prstGeom>
                      <a:ln/>
                    </pic:spPr>
                  </pic:pic>
                </a:graphicData>
              </a:graphic>
            </wp:anchor>
          </w:drawing>
        </w:r>
      </w:ins>
      <w:r w:rsidR="000B73EA" w:rsidRPr="000B73EA">
        <w:rPr>
          <w:rFonts w:ascii="Poppins" w:eastAsia="Poppins" w:hAnsi="Poppins" w:cs="Poppins"/>
          <w:b/>
          <w:noProof/>
          <w:color w:val="FFFFFF" w:themeColor="background1"/>
          <w:sz w:val="36"/>
          <w:szCs w:val="36"/>
        </w:rPr>
        <w:t>KACEM BOUFELLIGA</w:t>
      </w:r>
      <w:r>
        <w:rPr>
          <w:rFonts w:ascii="Poppins" w:eastAsia="Poppins" w:hAnsi="Poppins" w:cs="Poppins"/>
          <w:b/>
          <w:noProof/>
          <w:color w:val="FFFFFF" w:themeColor="background1"/>
          <w:sz w:val="36"/>
          <w:szCs w:val="36"/>
        </w:rPr>
        <w:t xml:space="preserve"> </w:t>
      </w:r>
      <w:r w:rsidRPr="002B610F">
        <w:rPr>
          <w:rFonts w:ascii="Poppins" w:eastAsia="Poppins" w:hAnsi="Poppins" w:cs="Poppins"/>
          <w:b/>
          <w:color w:val="FFFFFF" w:themeColor="background1"/>
          <w:sz w:val="34"/>
          <w:szCs w:val="34"/>
        </w:rPr>
        <w:t xml:space="preserve">(Location: </w:t>
      </w:r>
      <w:r>
        <w:rPr>
          <w:rFonts w:ascii="Poppins" w:eastAsia="Poppins" w:hAnsi="Poppins" w:cs="Poppins"/>
          <w:b/>
          <w:color w:val="FFFFFF" w:themeColor="background1"/>
          <w:sz w:val="34"/>
          <w:szCs w:val="34"/>
        </w:rPr>
        <w:t>Bozeman, MT</w:t>
      </w:r>
      <w:r w:rsidRPr="002B610F">
        <w:rPr>
          <w:rFonts w:ascii="Poppins" w:eastAsia="Poppins" w:hAnsi="Poppins" w:cs="Poppins"/>
          <w:b/>
          <w:color w:val="FFFFFF" w:themeColor="background1"/>
          <w:sz w:val="34"/>
          <w:szCs w:val="34"/>
        </w:rPr>
        <w:t>)</w:t>
      </w:r>
      <w:r w:rsidR="000B73EA" w:rsidRPr="000B73EA">
        <w:rPr>
          <w:rFonts w:ascii="Poppins" w:eastAsia="Poppins" w:hAnsi="Poppins" w:cs="Poppins"/>
          <w:b/>
          <w:noProof/>
          <w:color w:val="FFFFFF" w:themeColor="background1"/>
          <w:sz w:val="36"/>
          <w:szCs w:val="36"/>
        </w:rPr>
        <w:t xml:space="preserve"> </w:t>
      </w:r>
      <w:r w:rsidR="00EF66C2">
        <w:rPr>
          <w:rFonts w:ascii="Poppins" w:eastAsia="Poppins" w:hAnsi="Poppins" w:cs="Poppins"/>
          <w:b/>
          <w:color w:val="FFFFFF" w:themeColor="background1"/>
          <w:sz w:val="34"/>
          <w:szCs w:val="34"/>
        </w:rPr>
        <w:br/>
      </w:r>
      <w:r w:rsidR="00B66B82">
        <w:rPr>
          <w:rFonts w:ascii="Poppins" w:eastAsia="Poppins" w:hAnsi="Poppins" w:cs="Poppins"/>
          <w:noProof/>
          <w:color w:val="262626"/>
          <w:sz w:val="34"/>
          <w:szCs w:val="34"/>
        </w:rPr>
        <mc:AlternateContent>
          <mc:Choice Requires="wps">
            <w:drawing>
              <wp:anchor distT="0" distB="0" distL="0" distR="0" simplePos="0" relativeHeight="251658241" behindDoc="1" locked="0" layoutInCell="1" hidden="0" allowOverlap="1" wp14:anchorId="77103936" wp14:editId="29593E0D">
                <wp:simplePos x="0" y="0"/>
                <wp:positionH relativeFrom="page">
                  <wp:posOffset>-4761</wp:posOffset>
                </wp:positionH>
                <wp:positionV relativeFrom="page">
                  <wp:posOffset>-4761</wp:posOffset>
                </wp:positionV>
                <wp:extent cx="7810500" cy="909638"/>
                <wp:effectExtent l="0" t="0" r="0" b="5080"/>
                <wp:wrapNone/>
                <wp:docPr id="5" name="Rectangle 5"/>
                <wp:cNvGraphicFramePr/>
                <a:graphic xmlns:a="http://schemas.openxmlformats.org/drawingml/2006/main">
                  <a:graphicData uri="http://schemas.microsoft.com/office/word/2010/wordprocessingShape">
                    <wps:wsp>
                      <wps:cNvSpPr/>
                      <wps:spPr>
                        <a:xfrm>
                          <a:off x="0" y="0"/>
                          <a:ext cx="7810500" cy="909638"/>
                        </a:xfrm>
                        <a:prstGeom prst="rect">
                          <a:avLst/>
                        </a:prstGeom>
                        <a:solidFill>
                          <a:srgbClr val="0070C0"/>
                        </a:solidFill>
                        <a:ln>
                          <a:noFill/>
                        </a:ln>
                      </wps:spPr>
                      <wps:txbx>
                        <w:txbxContent>
                          <w:p w14:paraId="3AE550A6" w14:textId="77777777" w:rsidR="008326DB" w:rsidRDefault="008326DB" w:rsidP="009C7646">
                            <w:pPr>
                              <w:shd w:val="clear" w:color="auto" w:fill="0070C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7103936" id="Rectangle 5" o:spid="_x0000_s1026" style="position:absolute;left:0;text-align:left;margin-left:-.35pt;margin-top:-.35pt;width:615pt;height:71.6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" fillcolor="#0070c0" stroked="f">
                <v:textbox inset="2.53958mm,2.53958mm,2.53958mm,2.53958mm">
                  <w:txbxContent>
                    <w:p w14:paraId="3AE550A6" w14:textId="77777777" w:rsidR="008326DB" w:rsidRDefault="008326DB" w:rsidP="009C7646">
                      <w:pPr>
                        <w:shd w:val="clear" w:color="auto" w:fill="0070C0"/>
                        <w:spacing w:after="0" w:line="240" w:lineRule="auto"/>
                        <w:textDirection w:val="btLr"/>
                      </w:pPr>
                    </w:p>
                  </w:txbxContent>
                </v:textbox>
                <w10:wrap anchorx="page" anchory="page"/>
              </v:rect>
            </w:pict>
          </mc:Fallback>
        </mc:AlternateContent>
      </w:r>
    </w:p>
    <w:p w14:paraId="4460E187" w14:textId="0EA925E6" w:rsidR="008326DB" w:rsidRDefault="008326DB">
      <w:pPr>
        <w:widowControl w:val="0"/>
        <w:spacing w:after="240" w:line="240" w:lineRule="auto"/>
        <w:ind w:left="425"/>
        <w:rPr>
          <w:rFonts w:ascii="Poppins" w:eastAsia="Poppins" w:hAnsi="Poppins" w:cs="Poppins"/>
          <w:b/>
          <w:color w:val="FFFFFF"/>
          <w:sz w:val="4"/>
          <w:szCs w:val="4"/>
        </w:rPr>
      </w:pPr>
    </w:p>
    <w:tbl>
      <w:tblPr>
        <w:tblW w:w="11685" w:type="dxa"/>
        <w:tblInd w:w="258" w:type="dxa"/>
        <w:tblLayout w:type="fixed"/>
        <w:tblCellMar>
          <w:top w:w="100" w:type="dxa"/>
          <w:left w:w="100" w:type="dxa"/>
          <w:bottom w:w="100" w:type="dxa"/>
          <w:right w:w="100" w:type="dxa"/>
        </w:tblCellMar>
        <w:tblLook w:val="0600" w:firstRow="0" w:lastRow="0" w:firstColumn="0" w:lastColumn="0" w:noHBand="1" w:noVBand="1"/>
      </w:tblPr>
      <w:tblGrid>
        <w:gridCol w:w="5625"/>
        <w:gridCol w:w="255"/>
        <w:gridCol w:w="255"/>
        <w:gridCol w:w="5550"/>
      </w:tblGrid>
      <w:tr w:rsidR="008326DB" w14:paraId="3C2C8608" w14:textId="77777777" w:rsidTr="00681A03">
        <w:trPr>
          <w:trHeight w:val="931"/>
        </w:trPr>
        <w:tc>
          <w:tcPr>
            <w:tcW w:w="5625" w:type="dxa"/>
            <w:tcBorders>
              <w:bottom w:val="single" w:sz="4" w:space="0" w:color="auto"/>
            </w:tcBorders>
            <w:shd w:val="clear" w:color="auto" w:fill="auto"/>
            <w:tcMar>
              <w:top w:w="100" w:type="dxa"/>
              <w:left w:w="100" w:type="dxa"/>
              <w:bottom w:w="100" w:type="dxa"/>
              <w:right w:w="100" w:type="dxa"/>
            </w:tcMar>
          </w:tcPr>
          <w:p w14:paraId="53B8CC30" w14:textId="5284F2B7" w:rsidR="008326DB" w:rsidRDefault="003675B5">
            <w:pPr>
              <w:widowControl w:val="0"/>
              <w:pBdr>
                <w:top w:val="nil"/>
                <w:left w:val="nil"/>
                <w:bottom w:val="nil"/>
                <w:right w:val="nil"/>
                <w:between w:val="nil"/>
              </w:pBdr>
              <w:spacing w:after="0" w:line="240" w:lineRule="auto"/>
              <w:rPr>
                <w:rFonts w:ascii="Poppins" w:eastAsia="Poppins" w:hAnsi="Poppins" w:cs="Poppins"/>
                <w:b/>
                <w:sz w:val="34"/>
                <w:szCs w:val="34"/>
              </w:rPr>
            </w:pPr>
            <w:r w:rsidRPr="002B610F">
              <w:rPr>
                <w:rFonts w:ascii="Poppins" w:eastAsia="Poppins" w:hAnsi="Poppins" w:cs="Poppins"/>
                <w:b/>
                <w:noProof/>
                <w:color w:val="FFFFFF" w:themeColor="background1"/>
                <w:sz w:val="34"/>
                <w:szCs w:val="34"/>
              </w:rPr>
              <mc:AlternateContent>
                <mc:Choice Requires="wps">
                  <w:drawing>
                    <wp:anchor distT="0" distB="0" distL="0" distR="0" simplePos="0" relativeHeight="251658240" behindDoc="1" locked="0" layoutInCell="1" hidden="0" allowOverlap="1" wp14:anchorId="4ABCDB78" wp14:editId="02B89494">
                      <wp:simplePos x="0" y="0"/>
                      <wp:positionH relativeFrom="margin">
                        <wp:posOffset>-242961</wp:posOffset>
                      </wp:positionH>
                      <wp:positionV relativeFrom="page">
                        <wp:posOffset>-214435</wp:posOffset>
                      </wp:positionV>
                      <wp:extent cx="3901440" cy="5275385"/>
                      <wp:effectExtent l="0" t="0" r="0" b="0"/>
                      <wp:wrapNone/>
                      <wp:docPr id="4" name="Rectangle 4"/>
                      <wp:cNvGraphicFramePr/>
                      <a:graphic xmlns:a="http://schemas.openxmlformats.org/drawingml/2006/main">
                        <a:graphicData uri="http://schemas.microsoft.com/office/word/2010/wordprocessingShape">
                          <wps:wsp>
                            <wps:cNvSpPr/>
                            <wps:spPr>
                              <a:xfrm>
                                <a:off x="0" y="0"/>
                                <a:ext cx="3901440" cy="5275385"/>
                              </a:xfrm>
                              <a:prstGeom prst="rect">
                                <a:avLst/>
                              </a:prstGeom>
                              <a:solidFill>
                                <a:srgbClr val="F2F2F2"/>
                              </a:solidFill>
                              <a:ln>
                                <a:noFill/>
                              </a:ln>
                            </wps:spPr>
                            <wps:txbx>
                              <w:txbxContent>
                                <w:p w14:paraId="203B13D6" w14:textId="77777777" w:rsidR="008326DB" w:rsidRDefault="008326DB">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BCDB78" id="Rectangle 4" o:spid="_x0000_s1027" style="position:absolute;margin-left:-19.15pt;margin-top:-16.9pt;width:307.2pt;height:415.4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" fillcolor="#f2f2f2" stroked="f">
                      <v:textbox inset="2.53958mm,2.53958mm,2.53958mm,2.53958mm">
                        <w:txbxContent>
                          <w:p w14:paraId="203B13D6" w14:textId="77777777" w:rsidR="008326DB" w:rsidRDefault="008326DB">
                            <w:pPr>
                              <w:spacing w:after="0" w:line="240" w:lineRule="auto"/>
                              <w:textDirection w:val="btLr"/>
                            </w:pPr>
                          </w:p>
                        </w:txbxContent>
                      </v:textbox>
                      <w10:wrap anchorx="margin" anchory="page"/>
                    </v:rect>
                  </w:pict>
                </mc:Fallback>
              </mc:AlternateContent>
            </w:r>
            <w:r w:rsidR="00EC3D80">
              <w:rPr>
                <w:rFonts w:ascii="Poppins" w:eastAsia="Poppins" w:hAnsi="Poppins" w:cs="Poppins"/>
                <w:b/>
                <w:sz w:val="34"/>
                <w:szCs w:val="34"/>
              </w:rPr>
              <w:t>Summary of Qualifications</w:t>
            </w:r>
          </w:p>
        </w:tc>
        <w:tc>
          <w:tcPr>
            <w:tcW w:w="255" w:type="dxa"/>
            <w:shd w:val="clear" w:color="auto" w:fill="auto"/>
            <w:tcMar>
              <w:top w:w="100" w:type="dxa"/>
              <w:left w:w="100" w:type="dxa"/>
              <w:bottom w:w="100" w:type="dxa"/>
              <w:right w:w="100" w:type="dxa"/>
            </w:tcMar>
          </w:tcPr>
          <w:p w14:paraId="737E2699" w14:textId="236E1FEB" w:rsidR="008326DB" w:rsidRDefault="008326DB">
            <w:pPr>
              <w:widowControl w:val="0"/>
              <w:pBdr>
                <w:top w:val="nil"/>
                <w:left w:val="nil"/>
                <w:bottom w:val="nil"/>
                <w:right w:val="nil"/>
                <w:between w:val="nil"/>
              </w:pBdr>
              <w:spacing w:after="0" w:line="240" w:lineRule="auto"/>
              <w:rPr>
                <w:rFonts w:ascii="Poppins" w:eastAsia="Poppins" w:hAnsi="Poppins" w:cs="Poppins"/>
                <w:b/>
                <w:sz w:val="36"/>
                <w:szCs w:val="36"/>
              </w:rPr>
            </w:pPr>
          </w:p>
        </w:tc>
        <w:tc>
          <w:tcPr>
            <w:tcW w:w="255" w:type="dxa"/>
            <w:shd w:val="clear" w:color="auto" w:fill="auto"/>
            <w:tcMar>
              <w:top w:w="100" w:type="dxa"/>
              <w:left w:w="100" w:type="dxa"/>
              <w:bottom w:w="100" w:type="dxa"/>
              <w:right w:w="100" w:type="dxa"/>
            </w:tcMar>
          </w:tcPr>
          <w:p w14:paraId="499BC1A1" w14:textId="77777777" w:rsidR="008326DB" w:rsidRDefault="008326DB">
            <w:pPr>
              <w:widowControl w:val="0"/>
              <w:pBdr>
                <w:top w:val="nil"/>
                <w:left w:val="nil"/>
                <w:bottom w:val="nil"/>
                <w:right w:val="nil"/>
                <w:between w:val="nil"/>
              </w:pBdr>
              <w:spacing w:after="0" w:line="240" w:lineRule="auto"/>
              <w:ind w:firstLine="283"/>
              <w:rPr>
                <w:rFonts w:ascii="Poppins" w:eastAsia="Poppins" w:hAnsi="Poppins" w:cs="Poppins"/>
                <w:b/>
                <w:sz w:val="36"/>
                <w:szCs w:val="36"/>
              </w:rPr>
            </w:pPr>
          </w:p>
        </w:tc>
        <w:tc>
          <w:tcPr>
            <w:tcW w:w="5550" w:type="dxa"/>
            <w:tcBorders>
              <w:bottom w:val="single" w:sz="4" w:space="0" w:color="auto"/>
            </w:tcBorders>
            <w:shd w:val="clear" w:color="auto" w:fill="auto"/>
            <w:tcMar>
              <w:top w:w="100" w:type="dxa"/>
              <w:left w:w="100" w:type="dxa"/>
              <w:bottom w:w="100" w:type="dxa"/>
              <w:right w:w="100" w:type="dxa"/>
            </w:tcMar>
          </w:tcPr>
          <w:p w14:paraId="776015AD" w14:textId="6DD54A7F" w:rsidR="008326DB" w:rsidRDefault="00EC3D80">
            <w:pPr>
              <w:widowControl w:val="0"/>
              <w:pBdr>
                <w:top w:val="nil"/>
                <w:left w:val="nil"/>
                <w:bottom w:val="nil"/>
                <w:right w:val="nil"/>
                <w:between w:val="nil"/>
              </w:pBdr>
              <w:spacing w:after="0" w:line="240" w:lineRule="auto"/>
              <w:ind w:left="141"/>
              <w:rPr>
                <w:rFonts w:ascii="Poppins" w:eastAsia="Poppins" w:hAnsi="Poppins" w:cs="Poppins"/>
                <w:b/>
                <w:sz w:val="34"/>
                <w:szCs w:val="34"/>
              </w:rPr>
            </w:pPr>
            <w:r>
              <w:rPr>
                <w:rFonts w:ascii="Poppins" w:eastAsia="Poppins" w:hAnsi="Poppins" w:cs="Poppins"/>
                <w:b/>
                <w:sz w:val="34"/>
                <w:szCs w:val="34"/>
              </w:rPr>
              <w:t>Technical Skills</w:t>
            </w:r>
          </w:p>
        </w:tc>
      </w:tr>
      <w:tr w:rsidR="008326DB" w14:paraId="3DF51964" w14:textId="77777777" w:rsidTr="00681A03">
        <w:trPr>
          <w:trHeight w:val="5220"/>
        </w:trPr>
        <w:tc>
          <w:tcPr>
            <w:tcW w:w="5625" w:type="dxa"/>
            <w:tcBorders>
              <w:top w:val="single" w:sz="4" w:space="0" w:color="auto"/>
            </w:tcBorders>
            <w:shd w:val="clear" w:color="auto" w:fill="auto"/>
            <w:tcMar>
              <w:top w:w="100" w:type="dxa"/>
              <w:left w:w="100" w:type="dxa"/>
              <w:bottom w:w="100" w:type="dxa"/>
              <w:right w:w="100" w:type="dxa"/>
            </w:tcMar>
          </w:tcPr>
          <w:p w14:paraId="31E1A7EE"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Creative and pragmatic software leader with a strong track record of delivering high-impact solutions across complex domains. Experienced in leading full product lifecycles, aligning engineering execution with business strategy, and solving operational challenges through platform design, automation, and intelligent systems.</w:t>
            </w:r>
          </w:p>
          <w:p w14:paraId="38F433A6" w14:textId="77777777" w:rsidR="001B39AA" w:rsidRPr="001B39AA"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Recognized for driving transformation in mission-critical environments—from modernizing compliance systems to enabling real-time simulation and automation at scale. Adept at engaging with stakeholders across disciplines and delivering clear results in dynamic, fast-moving contexts.</w:t>
            </w:r>
          </w:p>
          <w:p w14:paraId="2E8608F4" w14:textId="26681E46" w:rsidR="002B69EF" w:rsidRPr="00D57FCE" w:rsidRDefault="001B39AA" w:rsidP="001B39AA">
            <w:pPr>
              <w:pStyle w:val="NormalWeb"/>
              <w:rPr>
                <w:rFonts w:ascii="Poppins" w:hAnsi="Poppins" w:cs="Poppins"/>
                <w:color w:val="000000"/>
                <w:sz w:val="20"/>
                <w:szCs w:val="20"/>
              </w:rPr>
            </w:pPr>
            <w:r w:rsidRPr="001B39AA">
              <w:rPr>
                <w:rFonts w:ascii="Poppins" w:hAnsi="Poppins" w:cs="Poppins"/>
                <w:color w:val="000000"/>
                <w:sz w:val="20"/>
                <w:szCs w:val="20"/>
              </w:rPr>
              <w:t>Proven ability to balance innovation with execution, architecting systems that scale, adapt, and generate measurable value. Equally effective in guiding teams, mentoring engineers, and fostering collaboration across geographically distributed organizations.</w:t>
            </w:r>
          </w:p>
          <w:p w14:paraId="6455126E" w14:textId="6C28F641" w:rsidR="008326DB" w:rsidRDefault="008326DB" w:rsidP="005119D3">
            <w:pPr>
              <w:pStyle w:val="ListParagraph"/>
              <w:spacing w:after="0" w:line="240" w:lineRule="auto"/>
              <w:ind w:left="360"/>
              <w:rPr>
                <w:rFonts w:ascii="Poppins" w:eastAsia="Poppins" w:hAnsi="Poppins" w:cs="Poppins"/>
                <w:color w:val="262626"/>
                <w:sz w:val="18"/>
                <w:szCs w:val="18"/>
                <w:shd w:val="clear" w:color="auto" w:fill="EFEFEF"/>
              </w:rPr>
            </w:pPr>
          </w:p>
        </w:tc>
        <w:tc>
          <w:tcPr>
            <w:tcW w:w="255" w:type="dxa"/>
            <w:shd w:val="clear" w:color="auto" w:fill="auto"/>
            <w:tcMar>
              <w:top w:w="100" w:type="dxa"/>
              <w:left w:w="100" w:type="dxa"/>
              <w:bottom w:w="100" w:type="dxa"/>
              <w:right w:w="100" w:type="dxa"/>
            </w:tcMar>
          </w:tcPr>
          <w:p w14:paraId="2EB104BE" w14:textId="21C73300" w:rsidR="008326DB" w:rsidRDefault="008326DB">
            <w:pPr>
              <w:widowControl w:val="0"/>
              <w:pBdr>
                <w:top w:val="nil"/>
                <w:left w:val="nil"/>
                <w:bottom w:val="nil"/>
                <w:right w:val="nil"/>
                <w:between w:val="nil"/>
              </w:pBdr>
              <w:spacing w:after="0" w:line="240" w:lineRule="auto"/>
              <w:rPr>
                <w:rFonts w:ascii="Poppins" w:eastAsia="Poppins" w:hAnsi="Poppins" w:cs="Poppins"/>
                <w:color w:val="262626"/>
                <w:sz w:val="16"/>
                <w:szCs w:val="16"/>
              </w:rPr>
            </w:pPr>
          </w:p>
        </w:tc>
        <w:tc>
          <w:tcPr>
            <w:tcW w:w="255" w:type="dxa"/>
            <w:shd w:val="clear" w:color="auto" w:fill="auto"/>
            <w:tcMar>
              <w:top w:w="100" w:type="dxa"/>
              <w:left w:w="100" w:type="dxa"/>
              <w:bottom w:w="100" w:type="dxa"/>
              <w:right w:w="100" w:type="dxa"/>
            </w:tcMar>
          </w:tcPr>
          <w:p w14:paraId="580FAD63" w14:textId="51BD40A7" w:rsidR="008326DB" w:rsidRDefault="008326DB">
            <w:pPr>
              <w:widowControl w:val="0"/>
              <w:pBdr>
                <w:top w:val="nil"/>
                <w:left w:val="nil"/>
                <w:bottom w:val="nil"/>
                <w:right w:val="nil"/>
                <w:between w:val="nil"/>
              </w:pBdr>
              <w:spacing w:after="0" w:line="240" w:lineRule="auto"/>
              <w:ind w:left="425" w:hanging="360"/>
              <w:rPr>
                <w:rFonts w:ascii="Poppins" w:eastAsia="Poppins" w:hAnsi="Poppins" w:cs="Poppins"/>
                <w:b/>
                <w:color w:val="0082CA"/>
                <w:sz w:val="20"/>
                <w:szCs w:val="20"/>
              </w:rPr>
            </w:pPr>
          </w:p>
        </w:tc>
        <w:tc>
          <w:tcPr>
            <w:tcW w:w="5550" w:type="dxa"/>
            <w:tcBorders>
              <w:top w:val="single" w:sz="4" w:space="0" w:color="auto"/>
            </w:tcBorders>
            <w:shd w:val="clear" w:color="auto" w:fill="auto"/>
            <w:tcMar>
              <w:top w:w="100" w:type="dxa"/>
              <w:left w:w="100" w:type="dxa"/>
              <w:bottom w:w="100" w:type="dxa"/>
              <w:right w:w="100" w:type="dxa"/>
            </w:tcMar>
          </w:tcPr>
          <w:p w14:paraId="574DB4E7" w14:textId="625B4A4C" w:rsidR="00586717" w:rsidRPr="000B73EA" w:rsidRDefault="000B73EA" w:rsidP="00586717">
            <w:pPr>
              <w:numPr>
                <w:ilvl w:val="0"/>
                <w:numId w:val="1"/>
              </w:numPr>
              <w:ind w:left="141" w:right="30"/>
              <w:rPr>
                <w:rFonts w:ascii="Poppins" w:eastAsia="Poppins" w:hAnsi="Poppins" w:cs="Poppins"/>
                <w:color w:val="262626" w:themeColor="text1" w:themeTint="D9"/>
                <w:sz w:val="18"/>
                <w:szCs w:val="18"/>
              </w:rPr>
            </w:pPr>
            <w:r w:rsidRPr="000C0DB6">
              <w:rPr>
                <w:rFonts w:ascii="Poppins" w:eastAsia="Poppins" w:hAnsi="Poppins" w:cs="Poppins"/>
                <w:b/>
                <w:bCs/>
                <w:color w:val="0070C0"/>
                <w:sz w:val="18"/>
                <w:szCs w:val="18"/>
              </w:rPr>
              <w:t>Programming</w:t>
            </w:r>
            <w:r w:rsidR="00C402FA" w:rsidRPr="000C0DB6">
              <w:rPr>
                <w:rFonts w:ascii="Poppins" w:eastAsia="Poppins" w:hAnsi="Poppins" w:cs="Poppins"/>
                <w:color w:val="0070C0"/>
                <w:sz w:val="18"/>
                <w:szCs w:val="18"/>
              </w:rPr>
              <w:t xml:space="preserve"> </w:t>
            </w:r>
            <w:r w:rsidR="004A3752">
              <w:rPr>
                <w:rFonts w:ascii="Poppins" w:eastAsia="Poppins" w:hAnsi="Poppins" w:cs="Poppins"/>
                <w:color w:val="262626" w:themeColor="text1" w:themeTint="D9"/>
                <w:sz w:val="18"/>
                <w:szCs w:val="18"/>
              </w:rPr>
              <w:t>Java</w:t>
            </w:r>
            <w:r w:rsidR="00372451" w:rsidRPr="00372451">
              <w:rPr>
                <w:rFonts w:ascii="Poppins" w:eastAsia="Poppins" w:hAnsi="Poppins" w:cs="Poppins"/>
                <w:color w:val="262626" w:themeColor="text1" w:themeTint="D9"/>
                <w:sz w:val="18"/>
                <w:szCs w:val="18"/>
              </w:rPr>
              <w:t xml:space="preserve">, </w:t>
            </w:r>
            <w:r w:rsidR="004A3752">
              <w:rPr>
                <w:rFonts w:ascii="Poppins" w:eastAsia="Poppins" w:hAnsi="Poppins" w:cs="Poppins"/>
                <w:color w:val="262626" w:themeColor="text1" w:themeTint="D9"/>
                <w:sz w:val="18"/>
                <w:szCs w:val="18"/>
              </w:rPr>
              <w:t xml:space="preserve">Clojure, Python, </w:t>
            </w:r>
            <w:r w:rsidR="00372451" w:rsidRPr="00372451">
              <w:rPr>
                <w:rFonts w:ascii="Poppins" w:eastAsia="Poppins" w:hAnsi="Poppins" w:cs="Poppins"/>
                <w:color w:val="262626" w:themeColor="text1" w:themeTint="D9"/>
                <w:sz w:val="18"/>
                <w:szCs w:val="18"/>
              </w:rPr>
              <w:t xml:space="preserve">TypeScript, JavaScript, HTML, CSS, Nodejs, Shell scripts, MS SQL, Oracle, </w:t>
            </w:r>
            <w:proofErr w:type="spellStart"/>
            <w:r w:rsidR="00372451" w:rsidRPr="00372451">
              <w:rPr>
                <w:rFonts w:ascii="Poppins" w:eastAsia="Poppins" w:hAnsi="Poppins" w:cs="Poppins"/>
                <w:color w:val="262626" w:themeColor="text1" w:themeTint="D9"/>
                <w:sz w:val="18"/>
                <w:szCs w:val="18"/>
              </w:rPr>
              <w:t>PostgreSql</w:t>
            </w:r>
            <w:proofErr w:type="spellEnd"/>
            <w:r w:rsidR="00372451" w:rsidRPr="00372451">
              <w:rPr>
                <w:rFonts w:ascii="Poppins" w:eastAsia="Poppins" w:hAnsi="Poppins" w:cs="Poppins"/>
                <w:color w:val="262626" w:themeColor="text1" w:themeTint="D9"/>
                <w:sz w:val="18"/>
                <w:szCs w:val="18"/>
              </w:rPr>
              <w:t xml:space="preserve">, MySQL, MongoDB, Snowflake, </w:t>
            </w:r>
            <w:r w:rsidR="003F6CE4">
              <w:rPr>
                <w:rFonts w:ascii="Poppins" w:eastAsia="Poppins" w:hAnsi="Poppins" w:cs="Poppins"/>
                <w:color w:val="262626" w:themeColor="text1" w:themeTint="D9"/>
                <w:sz w:val="18"/>
                <w:szCs w:val="18"/>
              </w:rPr>
              <w:t xml:space="preserve">MuleSoft, </w:t>
            </w:r>
            <w:r w:rsidR="00372451" w:rsidRPr="00372451">
              <w:rPr>
                <w:rFonts w:ascii="Poppins" w:eastAsia="Poppins" w:hAnsi="Poppins" w:cs="Poppins"/>
                <w:color w:val="262626" w:themeColor="text1" w:themeTint="D9"/>
                <w:sz w:val="18"/>
                <w:szCs w:val="18"/>
              </w:rPr>
              <w:t xml:space="preserve">Databricks/Spark, Hibernate, </w:t>
            </w:r>
            <w:proofErr w:type="spellStart"/>
            <w:r w:rsidR="00372451" w:rsidRPr="00372451">
              <w:rPr>
                <w:rFonts w:ascii="Poppins" w:eastAsia="Poppins" w:hAnsi="Poppins" w:cs="Poppins"/>
                <w:color w:val="262626" w:themeColor="text1" w:themeTint="D9"/>
                <w:sz w:val="18"/>
                <w:szCs w:val="18"/>
              </w:rPr>
              <w:t>Ibatis</w:t>
            </w:r>
            <w:proofErr w:type="spellEnd"/>
            <w:r w:rsidR="00372451" w:rsidRPr="00372451">
              <w:rPr>
                <w:rFonts w:ascii="Poppins" w:eastAsia="Poppins" w:hAnsi="Poppins" w:cs="Poppins"/>
                <w:color w:val="262626" w:themeColor="text1" w:themeTint="D9"/>
                <w:sz w:val="18"/>
                <w:szCs w:val="18"/>
              </w:rPr>
              <w:t xml:space="preserve">, JOOQ, </w:t>
            </w:r>
            <w:proofErr w:type="spellStart"/>
            <w:r w:rsidR="00372451" w:rsidRPr="00372451">
              <w:rPr>
                <w:rFonts w:ascii="Poppins" w:eastAsia="Poppins" w:hAnsi="Poppins" w:cs="Poppins"/>
                <w:color w:val="262626" w:themeColor="text1" w:themeTint="D9"/>
                <w:sz w:val="18"/>
                <w:szCs w:val="18"/>
              </w:rPr>
              <w:t>SwiftUI</w:t>
            </w:r>
            <w:proofErr w:type="spellEnd"/>
            <w:r w:rsidR="00372451" w:rsidRPr="00372451">
              <w:rPr>
                <w:rFonts w:ascii="Poppins" w:eastAsia="Poppins" w:hAnsi="Poppins" w:cs="Poppins"/>
                <w:color w:val="262626" w:themeColor="text1" w:themeTint="D9"/>
                <w:sz w:val="18"/>
                <w:szCs w:val="18"/>
              </w:rPr>
              <w:t xml:space="preserve">, ReactJS, </w:t>
            </w:r>
            <w:proofErr w:type="spellStart"/>
            <w:r w:rsidR="00372451" w:rsidRPr="00372451">
              <w:rPr>
                <w:rFonts w:ascii="Poppins" w:eastAsia="Poppins" w:hAnsi="Poppins" w:cs="Poppins"/>
                <w:color w:val="262626" w:themeColor="text1" w:themeTint="D9"/>
                <w:sz w:val="18"/>
                <w:szCs w:val="18"/>
              </w:rPr>
              <w:t>Vaadin</w:t>
            </w:r>
            <w:proofErr w:type="spellEnd"/>
            <w:r w:rsidR="00372451" w:rsidRPr="00372451">
              <w:rPr>
                <w:rFonts w:ascii="Poppins" w:eastAsia="Poppins" w:hAnsi="Poppins" w:cs="Poppins"/>
                <w:color w:val="262626" w:themeColor="text1" w:themeTint="D9"/>
                <w:sz w:val="18"/>
                <w:szCs w:val="18"/>
              </w:rPr>
              <w:t xml:space="preserve">, MQTT, AMQP, XMPP, KAFKA, PULSAR, </w:t>
            </w:r>
            <w:r w:rsidR="00FE5928">
              <w:rPr>
                <w:rFonts w:ascii="Poppins" w:eastAsia="Poppins" w:hAnsi="Poppins" w:cs="Poppins"/>
                <w:color w:val="262626" w:themeColor="text1" w:themeTint="D9"/>
                <w:sz w:val="18"/>
                <w:szCs w:val="18"/>
              </w:rPr>
              <w:t xml:space="preserve">REDIS, </w:t>
            </w:r>
            <w:r w:rsidR="00372451" w:rsidRPr="00372451">
              <w:rPr>
                <w:rFonts w:ascii="Poppins" w:eastAsia="Poppins" w:hAnsi="Poppins" w:cs="Poppins"/>
                <w:color w:val="262626" w:themeColor="text1" w:themeTint="D9"/>
                <w:sz w:val="18"/>
                <w:szCs w:val="18"/>
              </w:rPr>
              <w:t>RABBITMQ, Spring Boot</w:t>
            </w:r>
            <w:r w:rsidR="00FE5928">
              <w:rPr>
                <w:rFonts w:ascii="Poppins" w:eastAsia="Poppins" w:hAnsi="Poppins" w:cs="Poppins"/>
                <w:color w:val="262626" w:themeColor="text1" w:themeTint="D9"/>
                <w:sz w:val="18"/>
                <w:szCs w:val="18"/>
              </w:rPr>
              <w:t>, Elastic Search</w:t>
            </w:r>
          </w:p>
          <w:p w14:paraId="221CF43F" w14:textId="51A62450" w:rsidR="000B73EA" w:rsidRPr="00F05960" w:rsidRDefault="000B73EA" w:rsidP="00F05960">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 xml:space="preserve">Software Tools </w:t>
            </w:r>
            <w:r w:rsidR="00F05960" w:rsidRPr="00F05960">
              <w:rPr>
                <w:rFonts w:ascii="Poppins" w:eastAsia="Poppins" w:hAnsi="Poppins" w:cs="Poppins"/>
                <w:color w:val="262626" w:themeColor="text1" w:themeTint="D9"/>
                <w:sz w:val="18"/>
                <w:szCs w:val="18"/>
              </w:rPr>
              <w:t xml:space="preserve">Docker, Kubernetes, </w:t>
            </w:r>
            <w:proofErr w:type="spellStart"/>
            <w:r w:rsidR="00F05960" w:rsidRPr="00F05960">
              <w:rPr>
                <w:rFonts w:ascii="Poppins" w:eastAsia="Poppins" w:hAnsi="Poppins" w:cs="Poppins"/>
                <w:color w:val="262626" w:themeColor="text1" w:themeTint="D9"/>
                <w:sz w:val="18"/>
                <w:szCs w:val="18"/>
              </w:rPr>
              <w:t>TravisCI</w:t>
            </w:r>
            <w:proofErr w:type="spellEnd"/>
            <w:r w:rsidR="00F05960" w:rsidRPr="00F05960">
              <w:rPr>
                <w:rFonts w:ascii="Poppins" w:eastAsia="Poppins" w:hAnsi="Poppins" w:cs="Poppins"/>
                <w:color w:val="262626" w:themeColor="text1" w:themeTint="D9"/>
                <w:sz w:val="18"/>
                <w:szCs w:val="18"/>
              </w:rPr>
              <w:t xml:space="preserve">, Gitlab Pipeline, Terraform, Helms, Git, Gitlab, Perforce, </w:t>
            </w:r>
            <w:proofErr w:type="spellStart"/>
            <w:r w:rsidR="00F05960" w:rsidRPr="00F05960">
              <w:rPr>
                <w:rFonts w:ascii="Poppins" w:eastAsia="Poppins" w:hAnsi="Poppins" w:cs="Poppins"/>
                <w:color w:val="262626" w:themeColor="text1" w:themeTint="D9"/>
                <w:sz w:val="18"/>
                <w:szCs w:val="18"/>
              </w:rPr>
              <w:t>Svn</w:t>
            </w:r>
            <w:proofErr w:type="spellEnd"/>
            <w:r w:rsidR="00F05960" w:rsidRPr="00F05960">
              <w:rPr>
                <w:rFonts w:ascii="Poppins" w:eastAsia="Poppins" w:hAnsi="Poppins" w:cs="Poppins"/>
                <w:color w:val="262626" w:themeColor="text1" w:themeTint="D9"/>
                <w:sz w:val="18"/>
                <w:szCs w:val="18"/>
              </w:rPr>
              <w:t>, Maven</w:t>
            </w:r>
          </w:p>
          <w:p w14:paraId="61D4F95B" w14:textId="4B18F441" w:rsidR="000B73EA" w:rsidRPr="00A049E7" w:rsidRDefault="000B73EA" w:rsidP="00A049E7">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Hardware</w:t>
            </w:r>
            <w:r w:rsidRPr="00337D3A">
              <w:rPr>
                <w:rFonts w:ascii="Poppins" w:eastAsia="Poppins" w:hAnsi="Poppins" w:cs="Poppins"/>
                <w:color w:val="0070C0"/>
                <w:sz w:val="18"/>
                <w:szCs w:val="18"/>
              </w:rPr>
              <w:t xml:space="preserve"> </w:t>
            </w:r>
            <w:r w:rsidR="00A049E7" w:rsidRPr="00A049E7">
              <w:rPr>
                <w:rFonts w:ascii="Poppins" w:eastAsia="Poppins" w:hAnsi="Poppins" w:cs="Poppins"/>
                <w:color w:val="262626" w:themeColor="text1" w:themeTint="D9"/>
                <w:sz w:val="18"/>
                <w:szCs w:val="18"/>
              </w:rPr>
              <w:t xml:space="preserve">Raspberry Pi, NVIDIA Jetson, </w:t>
            </w:r>
            <w:proofErr w:type="spellStart"/>
            <w:r w:rsidR="00A049E7" w:rsidRPr="00A049E7">
              <w:rPr>
                <w:rFonts w:ascii="Poppins" w:eastAsia="Poppins" w:hAnsi="Poppins" w:cs="Poppins"/>
                <w:color w:val="262626" w:themeColor="text1" w:themeTint="D9"/>
                <w:sz w:val="18"/>
                <w:szCs w:val="18"/>
              </w:rPr>
              <w:t>Odroid</w:t>
            </w:r>
            <w:proofErr w:type="spellEnd"/>
            <w:r w:rsidR="00A049E7" w:rsidRPr="00A049E7">
              <w:rPr>
                <w:rFonts w:ascii="Poppins" w:eastAsia="Poppins" w:hAnsi="Poppins" w:cs="Poppins"/>
                <w:color w:val="262626" w:themeColor="text1" w:themeTint="D9"/>
                <w:sz w:val="18"/>
                <w:szCs w:val="18"/>
              </w:rPr>
              <w:t>, UDOO x86, Arduino, IBM 308x-309x series mainframes running MVS (TSO Shell), DOS/</w:t>
            </w:r>
            <w:proofErr w:type="gramStart"/>
            <w:r w:rsidR="00A049E7" w:rsidRPr="00A049E7">
              <w:rPr>
                <w:rFonts w:ascii="Poppins" w:eastAsia="Poppins" w:hAnsi="Poppins" w:cs="Poppins"/>
                <w:color w:val="262626" w:themeColor="text1" w:themeTint="D9"/>
                <w:sz w:val="18"/>
                <w:szCs w:val="18"/>
              </w:rPr>
              <w:t>VSE ,</w:t>
            </w:r>
            <w:proofErr w:type="gramEnd"/>
            <w:r w:rsidR="00A049E7" w:rsidRPr="00A049E7">
              <w:rPr>
                <w:rFonts w:ascii="Poppins" w:eastAsia="Poppins" w:hAnsi="Poppins" w:cs="Poppins"/>
                <w:color w:val="262626" w:themeColor="text1" w:themeTint="D9"/>
                <w:sz w:val="18"/>
                <w:szCs w:val="18"/>
              </w:rPr>
              <w:t xml:space="preserve"> IBM x.86 PCs/Servers running Windows and Linux</w:t>
            </w:r>
          </w:p>
          <w:p w14:paraId="4D4DD51A" w14:textId="34BB63D1" w:rsidR="008326DB" w:rsidRPr="000B73EA" w:rsidRDefault="000B73EA" w:rsidP="000B73EA">
            <w:pPr>
              <w:numPr>
                <w:ilvl w:val="0"/>
                <w:numId w:val="1"/>
              </w:numPr>
              <w:ind w:left="141" w:right="30"/>
              <w:rPr>
                <w:rFonts w:ascii="Poppins" w:eastAsia="Poppins" w:hAnsi="Poppins" w:cs="Poppins"/>
                <w:color w:val="262626" w:themeColor="text1" w:themeTint="D9"/>
                <w:sz w:val="18"/>
                <w:szCs w:val="18"/>
              </w:rPr>
            </w:pPr>
            <w:r w:rsidRPr="00337D3A">
              <w:rPr>
                <w:rFonts w:ascii="Poppins" w:eastAsia="Poppins" w:hAnsi="Poppins" w:cs="Poppins"/>
                <w:b/>
                <w:bCs/>
                <w:color w:val="0070C0"/>
                <w:sz w:val="18"/>
                <w:szCs w:val="18"/>
              </w:rPr>
              <w:t>Languages</w:t>
            </w:r>
            <w:r w:rsidRPr="00337D3A">
              <w:rPr>
                <w:rFonts w:ascii="Poppins" w:eastAsia="Poppins" w:hAnsi="Poppins" w:cs="Poppins"/>
                <w:color w:val="0070C0"/>
                <w:sz w:val="18"/>
                <w:szCs w:val="18"/>
              </w:rPr>
              <w:t xml:space="preserve"> </w:t>
            </w:r>
            <w:r w:rsidRPr="000B73EA">
              <w:rPr>
                <w:rFonts w:ascii="Poppins" w:eastAsia="Poppins" w:hAnsi="Poppins" w:cs="Poppins"/>
                <w:color w:val="262626" w:themeColor="text1" w:themeTint="D9"/>
                <w:sz w:val="18"/>
                <w:szCs w:val="18"/>
              </w:rPr>
              <w:t xml:space="preserve">Native in English and French </w:t>
            </w:r>
          </w:p>
        </w:tc>
      </w:tr>
    </w:tbl>
    <w:p w14:paraId="61C10633" w14:textId="54705246" w:rsidR="00EE7BCC" w:rsidRDefault="00EE7BCC" w:rsidP="00D47C7B">
      <w:pPr>
        <w:pStyle w:val="Heading1"/>
        <w:keepNext w:val="0"/>
        <w:keepLines w:val="0"/>
        <w:pBdr>
          <w:bottom w:val="none" w:sz="0" w:space="0" w:color="000000"/>
        </w:pBdr>
        <w:spacing w:before="120" w:after="120" w:line="240" w:lineRule="auto"/>
        <w:ind w:right="-682"/>
        <w:rPr>
          <w:rFonts w:ascii="Poppins" w:eastAsia="Poppins" w:hAnsi="Poppins" w:cs="Poppins"/>
          <w:b/>
          <w:color w:val="000000"/>
          <w:sz w:val="34"/>
          <w:szCs w:val="34"/>
        </w:rPr>
      </w:pPr>
      <w:bookmarkStart w:id="1" w:name="_heading=h.gjdgxs" w:colFirst="0" w:colLast="0"/>
      <w:bookmarkStart w:id="2" w:name="_heading=h.30j0zll" w:colFirst="0" w:colLast="0"/>
      <w:bookmarkEnd w:id="1"/>
      <w:bookmarkEnd w:id="2"/>
    </w:p>
    <w:p w14:paraId="4F678E8A" w14:textId="77777777" w:rsidR="00EE7BCC" w:rsidRDefault="00FF6116" w:rsidP="00EE7BCC">
      <w:pPr>
        <w:pStyle w:val="Heading1"/>
        <w:keepNext w:val="0"/>
        <w:keepLines w:val="0"/>
        <w:pBdr>
          <w:bottom w:val="none" w:sz="0" w:space="0" w:color="000000"/>
        </w:pBdr>
        <w:spacing w:before="120" w:after="120" w:line="240" w:lineRule="auto"/>
        <w:ind w:left="720"/>
      </w:pPr>
      <w:r>
        <w:rPr>
          <w:noProof/>
        </w:rPr>
        <w:pict w14:anchorId="07A32F88">
          <v:rect id="_x0000_i1027" alt="" style="width:6in;height:.05pt;mso-width-percent:0;mso-height-percent:0;mso-width-percent:0;mso-height-percent:0" o:hralign="center" o:hrstd="t" o:hr="t" fillcolor="#a0a0a0" stroked="f"/>
        </w:pict>
      </w:r>
    </w:p>
    <w:p w14:paraId="3FB52142" w14:textId="3EACFC32" w:rsidR="00C8275D" w:rsidRPr="009B135D" w:rsidRDefault="00D57FCE" w:rsidP="009B135D">
      <w:pPr>
        <w:pStyle w:val="ListParagraph"/>
        <w:numPr>
          <w:ilvl w:val="0"/>
          <w:numId w:val="2"/>
        </w:numPr>
        <w:tabs>
          <w:tab w:val="num" w:pos="720"/>
          <w:tab w:val="num" w:pos="1440"/>
          <w:tab w:val="right" w:pos="11520"/>
        </w:tabs>
        <w:spacing w:before="120" w:after="0" w:line="240" w:lineRule="auto"/>
        <w:rPr>
          <w:rFonts w:ascii="Poppins" w:eastAsia="Poppins" w:hAnsi="Poppins" w:cs="Poppins"/>
          <w:iCs/>
          <w:color w:val="000000" w:themeColor="text1"/>
          <w:sz w:val="18"/>
          <w:szCs w:val="18"/>
        </w:rPr>
      </w:pPr>
      <w:r w:rsidRPr="009B135D">
        <w:rPr>
          <w:rFonts w:ascii="Poppins" w:hAnsi="Poppins" w:cs="Poppins"/>
          <w:color w:val="000000"/>
          <w:sz w:val="18"/>
          <w:szCs w:val="18"/>
        </w:rPr>
        <w:t>Enabled full privacy compliance for all T-Mobile customers by architecting and delivering an automated platform to onboard hundreds of internal systems, reducing regulatory risk and accelerating onboarding by 10×</w:t>
      </w:r>
      <w:r w:rsidR="00C8275D" w:rsidRPr="009B135D">
        <w:rPr>
          <w:rFonts w:ascii="Poppins" w:eastAsia="Poppins" w:hAnsi="Poppins" w:cs="Poppins"/>
          <w:iCs/>
          <w:color w:val="000000" w:themeColor="text1"/>
          <w:sz w:val="18"/>
          <w:szCs w:val="18"/>
        </w:rPr>
        <w:t>.</w:t>
      </w:r>
    </w:p>
    <w:p w14:paraId="63708DCA" w14:textId="21A94E82" w:rsidR="009B135D" w:rsidRPr="009B135D" w:rsidRDefault="009B135D" w:rsidP="009B135D">
      <w:pPr>
        <w:pStyle w:val="my-0"/>
        <w:numPr>
          <w:ilvl w:val="0"/>
          <w:numId w:val="2"/>
        </w:numPr>
        <w:spacing w:before="0" w:beforeAutospacing="0" w:after="0" w:afterAutospacing="0"/>
        <w:rPr>
          <w:rFonts w:ascii="Poppins" w:hAnsi="Poppins" w:cs="Poppins"/>
          <w:sz w:val="18"/>
          <w:szCs w:val="18"/>
        </w:rPr>
      </w:pPr>
      <w:r w:rsidRPr="009B135D">
        <w:rPr>
          <w:rStyle w:val="Strong"/>
          <w:rFonts w:ascii="Poppins" w:hAnsi="Poppins" w:cs="Poppins"/>
          <w:b w:val="0"/>
          <w:bCs w:val="0"/>
          <w:sz w:val="18"/>
          <w:szCs w:val="18"/>
        </w:rPr>
        <w:t>Engineered a reinforcement learning (RL) trading agent for a hedge fund</w:t>
      </w:r>
      <w:r w:rsidRPr="009B135D">
        <w:rPr>
          <w:rStyle w:val="Strong"/>
          <w:rFonts w:ascii="Poppins" w:hAnsi="Poppins" w:cs="Poppins"/>
          <w:sz w:val="18"/>
          <w:szCs w:val="18"/>
        </w:rPr>
        <w:t>,</w:t>
      </w:r>
      <w:r w:rsidRPr="009B135D">
        <w:rPr>
          <w:rStyle w:val="apple-converted-space"/>
          <w:rFonts w:ascii="Poppins" w:hAnsi="Poppins" w:cs="Poppins"/>
          <w:sz w:val="18"/>
          <w:szCs w:val="18"/>
        </w:rPr>
        <w:t> </w:t>
      </w:r>
      <w:r w:rsidRPr="009B135D">
        <w:rPr>
          <w:rFonts w:ascii="Poppins" w:hAnsi="Poppins" w:cs="Poppins"/>
          <w:sz w:val="18"/>
          <w:szCs w:val="18"/>
        </w:rPr>
        <w:t>leveraging real-time market data, RSI, and candlestick pattern analysis to optimize buy/sell decisions, achieving customer goals while reducing portfolio drawdowns compared to prior strategies.</w:t>
      </w:r>
    </w:p>
    <w:p w14:paraId="418FD70F" w14:textId="432FFBFE"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Delivered edge-connected platforms supporting real-time sensor data ingestion and AI-based alerting for fraud detection, geofencing violations, and live telemetry monitoring in banking and telecom environments</w:t>
      </w:r>
      <w:r w:rsidR="00A3095D" w:rsidRPr="009B135D">
        <w:rPr>
          <w:rStyle w:val="Strong"/>
          <w:rFonts w:ascii="Poppins" w:hAnsi="Poppins" w:cs="Poppins"/>
          <w:b w:val="0"/>
          <w:bCs w:val="0"/>
          <w:sz w:val="18"/>
          <w:szCs w:val="18"/>
        </w:rPr>
        <w:t>.</w:t>
      </w:r>
    </w:p>
    <w:p w14:paraId="463A1EDC" w14:textId="7D9B90FE"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Designed and deployed AI solutions to automate document recognition and facial verification for government-issued IDs, streamlining KYC and customer onboarding workflows at scale</w:t>
      </w:r>
      <w:r w:rsidR="00A3095D" w:rsidRPr="009B135D">
        <w:rPr>
          <w:rStyle w:val="Strong"/>
          <w:rFonts w:ascii="Poppins" w:hAnsi="Poppins" w:cs="Poppins"/>
          <w:b w:val="0"/>
          <w:bCs w:val="0"/>
          <w:sz w:val="18"/>
          <w:szCs w:val="18"/>
        </w:rPr>
        <w:t>.</w:t>
      </w:r>
    </w:p>
    <w:p w14:paraId="3EBEB18B" w14:textId="519AF54A" w:rsidR="00A3095D" w:rsidRPr="009B135D" w:rsidRDefault="00D57FCE" w:rsidP="00A3095D">
      <w:pPr>
        <w:pStyle w:val="my-0"/>
        <w:numPr>
          <w:ilvl w:val="0"/>
          <w:numId w:val="2"/>
        </w:numPr>
        <w:spacing w:before="0" w:beforeAutospacing="0" w:after="0" w:afterAutospacing="0"/>
        <w:rPr>
          <w:rFonts w:ascii="Poppins" w:hAnsi="Poppins" w:cs="Poppins"/>
          <w:b/>
          <w:bCs/>
          <w:sz w:val="18"/>
          <w:szCs w:val="18"/>
        </w:rPr>
      </w:pPr>
      <w:r w:rsidRPr="009B135D">
        <w:rPr>
          <w:rFonts w:ascii="Poppins" w:hAnsi="Poppins" w:cs="Poppins"/>
          <w:color w:val="000000"/>
          <w:sz w:val="18"/>
          <w:szCs w:val="18"/>
        </w:rPr>
        <w:t>Led the development of high-accuracy enterprise platforms including a deep learning-based check processing system with 99.3% accuracy, demonstrating leadership in applied AI and scalable automation</w:t>
      </w:r>
      <w:r w:rsidR="00A3095D" w:rsidRPr="009B135D">
        <w:rPr>
          <w:rStyle w:val="Strong"/>
          <w:rFonts w:ascii="Poppins" w:hAnsi="Poppins" w:cs="Poppins"/>
          <w:b w:val="0"/>
          <w:bCs w:val="0"/>
          <w:sz w:val="18"/>
          <w:szCs w:val="18"/>
        </w:rPr>
        <w:t>.</w:t>
      </w:r>
    </w:p>
    <w:p w14:paraId="18F3064C" w14:textId="77777777" w:rsidR="00EE7BCC" w:rsidRPr="00EE7BCC" w:rsidRDefault="00EE7BCC" w:rsidP="00EE7BCC"/>
    <w:p w14:paraId="3735343F" w14:textId="77777777" w:rsidR="00284BF9" w:rsidRDefault="00284BF9">
      <w:pPr>
        <w:rPr>
          <w:rFonts w:ascii="Poppins" w:eastAsia="Poppins" w:hAnsi="Poppins" w:cs="Poppins"/>
          <w:b/>
          <w:color w:val="000000"/>
          <w:sz w:val="34"/>
          <w:szCs w:val="34"/>
        </w:rPr>
      </w:pPr>
      <w:r>
        <w:rPr>
          <w:rFonts w:ascii="Poppins" w:eastAsia="Poppins" w:hAnsi="Poppins" w:cs="Poppins"/>
          <w:b/>
          <w:color w:val="000000"/>
          <w:sz w:val="34"/>
          <w:szCs w:val="34"/>
        </w:rPr>
        <w:br w:type="page"/>
      </w:r>
    </w:p>
    <w:p w14:paraId="0BFCF501" w14:textId="1D7BF365" w:rsidR="003675B5" w:rsidRPr="003675B5" w:rsidRDefault="00EC3D80" w:rsidP="003675B5">
      <w:pPr>
        <w:pStyle w:val="Heading1"/>
        <w:keepNext w:val="0"/>
        <w:keepLines w:val="0"/>
        <w:pBdr>
          <w:bottom w:val="none" w:sz="0" w:space="0" w:color="000000"/>
        </w:pBdr>
        <w:spacing w:before="120" w:after="120" w:line="240" w:lineRule="auto"/>
        <w:ind w:right="-682" w:firstLine="720"/>
        <w:rPr>
          <w:rFonts w:ascii="Poppins" w:eastAsia="Poppins" w:hAnsi="Poppins" w:cs="Poppins"/>
          <w:b/>
          <w:color w:val="000000"/>
          <w:sz w:val="34"/>
          <w:szCs w:val="34"/>
        </w:rPr>
      </w:pPr>
      <w:r>
        <w:rPr>
          <w:rFonts w:ascii="Poppins" w:eastAsia="Poppins" w:hAnsi="Poppins" w:cs="Poppins"/>
          <w:b/>
          <w:color w:val="000000"/>
          <w:sz w:val="34"/>
          <w:szCs w:val="34"/>
        </w:rPr>
        <w:lastRenderedPageBreak/>
        <w:t>Professional Experienc</w:t>
      </w:r>
      <w:r w:rsidR="003675B5">
        <w:rPr>
          <w:rFonts w:ascii="Poppins" w:eastAsia="Poppins" w:hAnsi="Poppins" w:cs="Poppins"/>
          <w:b/>
          <w:color w:val="000000"/>
          <w:sz w:val="34"/>
          <w:szCs w:val="34"/>
        </w:rPr>
        <w:t>e</w:t>
      </w:r>
    </w:p>
    <w:p w14:paraId="65EE1272" w14:textId="77777777" w:rsidR="008326DB" w:rsidRDefault="00FF6116" w:rsidP="003675B5">
      <w:pPr>
        <w:pStyle w:val="Heading1"/>
        <w:keepNext w:val="0"/>
        <w:keepLines w:val="0"/>
        <w:pBdr>
          <w:bottom w:val="none" w:sz="0" w:space="0" w:color="000000"/>
        </w:pBdr>
        <w:spacing w:before="120" w:after="120" w:line="240" w:lineRule="auto"/>
        <w:ind w:left="720"/>
      </w:pPr>
      <w:bookmarkStart w:id="3" w:name="_heading=h.1fob9te" w:colFirst="0" w:colLast="0"/>
      <w:bookmarkEnd w:id="3"/>
      <w:r>
        <w:rPr>
          <w:noProof/>
        </w:rPr>
        <w:pict w14:anchorId="4B237D78">
          <v:rect id="_x0000_i1026" alt="" style="width:6in;height:.05pt;mso-width-percent:0;mso-height-percent:0;mso-width-percent:0;mso-height-percent:0" o:hralign="center" o:hrstd="t" o:hr="t" fillcolor="#a0a0a0" stroked="f"/>
        </w:pict>
      </w:r>
    </w:p>
    <w:p w14:paraId="5E10CBD5" w14:textId="24DB8FD0" w:rsidR="00C402FA" w:rsidRPr="00362E80" w:rsidRDefault="00337D3A" w:rsidP="00D47C7B">
      <w:pPr>
        <w:tabs>
          <w:tab w:val="right" w:pos="11520"/>
        </w:tabs>
        <w:spacing w:before="120" w:after="0" w:line="240" w:lineRule="auto"/>
        <w:ind w:left="720"/>
        <w:rPr>
          <w:rFonts w:ascii="Poppins" w:eastAsia="Poppins" w:hAnsi="Poppins" w:cs="Poppins"/>
          <w:b/>
          <w:color w:val="FE5022"/>
          <w:sz w:val="18"/>
          <w:szCs w:val="18"/>
        </w:rPr>
      </w:pPr>
      <w:proofErr w:type="spellStart"/>
      <w:r w:rsidRPr="00362E80">
        <w:rPr>
          <w:rFonts w:ascii="Poppins" w:eastAsia="Poppins" w:hAnsi="Poppins" w:cs="Poppins"/>
          <w:b/>
          <w:color w:val="000000" w:themeColor="text1"/>
          <w:sz w:val="18"/>
          <w:szCs w:val="18"/>
        </w:rPr>
        <w:t>Exadel</w:t>
      </w:r>
      <w:proofErr w:type="spellEnd"/>
      <w:r w:rsidRPr="00362E80">
        <w:rPr>
          <w:rFonts w:ascii="Poppins" w:eastAsia="Poppins" w:hAnsi="Poppins" w:cs="Poppins"/>
          <w:b/>
          <w:color w:val="000000" w:themeColor="text1"/>
          <w:sz w:val="18"/>
          <w:szCs w:val="18"/>
        </w:rPr>
        <w:t xml:space="preserve"> (formerly </w:t>
      </w:r>
      <w:proofErr w:type="spellStart"/>
      <w:r w:rsidRPr="00362E80">
        <w:rPr>
          <w:rFonts w:ascii="Poppins" w:eastAsia="Poppins" w:hAnsi="Poppins" w:cs="Poppins"/>
          <w:b/>
          <w:color w:val="000000" w:themeColor="text1"/>
          <w:sz w:val="18"/>
          <w:szCs w:val="18"/>
        </w:rPr>
        <w:t>Coppei</w:t>
      </w:r>
      <w:proofErr w:type="spellEnd"/>
      <w:r w:rsidRPr="00362E80">
        <w:rPr>
          <w:rFonts w:ascii="Poppins" w:eastAsia="Poppins" w:hAnsi="Poppins" w:cs="Poppins"/>
          <w:b/>
          <w:color w:val="000000" w:themeColor="text1"/>
          <w:sz w:val="18"/>
          <w:szCs w:val="18"/>
        </w:rPr>
        <w:t>)</w:t>
      </w:r>
      <w:r w:rsidR="00C402FA" w:rsidRPr="00362E80">
        <w:rPr>
          <w:rFonts w:ascii="Poppins" w:eastAsia="Poppins" w:hAnsi="Poppins" w:cs="Poppins"/>
          <w:b/>
          <w:color w:val="FF0000"/>
          <w:sz w:val="18"/>
          <w:szCs w:val="18"/>
        </w:rPr>
        <w:tab/>
      </w:r>
      <w:r w:rsidR="000B73EA" w:rsidRPr="00362E80">
        <w:rPr>
          <w:rFonts w:ascii="Poppins" w:eastAsia="Poppins" w:hAnsi="Poppins" w:cs="Poppins"/>
          <w:color w:val="808080"/>
          <w:sz w:val="18"/>
          <w:szCs w:val="18"/>
        </w:rPr>
        <w:t>04</w:t>
      </w:r>
      <w:r w:rsidR="00C402FA" w:rsidRPr="00362E80">
        <w:rPr>
          <w:rFonts w:ascii="Poppins" w:eastAsia="Poppins" w:hAnsi="Poppins" w:cs="Poppins"/>
          <w:color w:val="808080"/>
          <w:sz w:val="18"/>
          <w:szCs w:val="18"/>
        </w:rPr>
        <w:t>.</w:t>
      </w:r>
      <w:r w:rsidR="000B73EA" w:rsidRPr="00362E80">
        <w:rPr>
          <w:rFonts w:ascii="Poppins" w:eastAsia="Poppins" w:hAnsi="Poppins" w:cs="Poppins"/>
          <w:color w:val="808080"/>
          <w:sz w:val="18"/>
          <w:szCs w:val="18"/>
        </w:rPr>
        <w:t>2021</w:t>
      </w:r>
      <w:r w:rsidR="00C402FA" w:rsidRPr="00362E80">
        <w:rPr>
          <w:rFonts w:ascii="Poppins" w:eastAsia="Poppins" w:hAnsi="Poppins" w:cs="Poppins"/>
          <w:color w:val="808080"/>
          <w:sz w:val="18"/>
          <w:szCs w:val="18"/>
        </w:rPr>
        <w:t xml:space="preserve"> – Present</w:t>
      </w:r>
    </w:p>
    <w:p w14:paraId="0EAEF6C5" w14:textId="04100A0E" w:rsidR="00452F62" w:rsidRPr="00362E80" w:rsidRDefault="00452F62" w:rsidP="00452F62">
      <w:pPr>
        <w:spacing w:after="0" w:line="240" w:lineRule="auto"/>
        <w:ind w:left="720"/>
        <w:rPr>
          <w:rFonts w:ascii="Poppins" w:eastAsia="Poppins" w:hAnsi="Poppins" w:cs="Poppins"/>
          <w:b/>
          <w:bCs/>
          <w:sz w:val="18"/>
          <w:szCs w:val="18"/>
        </w:rPr>
      </w:pPr>
      <w:bookmarkStart w:id="4" w:name="_Hlk190159866"/>
      <w:r w:rsidRPr="00362E80">
        <w:rPr>
          <w:rFonts w:ascii="Poppins" w:eastAsia="Poppins" w:hAnsi="Poppins" w:cs="Poppins"/>
          <w:b/>
          <w:bCs/>
          <w:color w:val="595959" w:themeColor="text1" w:themeTint="A6"/>
          <w:sz w:val="18"/>
          <w:szCs w:val="18"/>
        </w:rPr>
        <w:t>Solutions Architect</w:t>
      </w:r>
      <w:r w:rsidR="00D47C7B" w:rsidRPr="00362E80">
        <w:rPr>
          <w:rFonts w:ascii="Poppins" w:eastAsia="Poppins" w:hAnsi="Poppins" w:cs="Poppins"/>
          <w:b/>
          <w:bCs/>
          <w:color w:val="595959" w:themeColor="text1" w:themeTint="A6"/>
          <w:sz w:val="18"/>
          <w:szCs w:val="18"/>
        </w:rPr>
        <w:t xml:space="preserve"> </w:t>
      </w:r>
      <w:r w:rsidR="003C3AF5" w:rsidRPr="00362E80">
        <w:rPr>
          <w:rFonts w:ascii="Poppins" w:eastAsia="Poppins" w:hAnsi="Poppins" w:cs="Poppins"/>
          <w:b/>
          <w:bCs/>
          <w:color w:val="595959" w:themeColor="text1" w:themeTint="A6"/>
          <w:sz w:val="18"/>
          <w:szCs w:val="18"/>
        </w:rPr>
        <w:t>&amp;</w:t>
      </w:r>
      <w:r w:rsidR="00D47C7B" w:rsidRPr="00362E80">
        <w:rPr>
          <w:rFonts w:ascii="Poppins" w:eastAsia="Poppins" w:hAnsi="Poppins" w:cs="Poppins"/>
          <w:b/>
          <w:bCs/>
          <w:color w:val="595959" w:themeColor="text1" w:themeTint="A6"/>
          <w:sz w:val="18"/>
          <w:szCs w:val="18"/>
        </w:rPr>
        <w:t xml:space="preserve"> </w:t>
      </w:r>
      <w:r w:rsidRPr="00362E80">
        <w:rPr>
          <w:rFonts w:ascii="Poppins" w:eastAsia="Poppins" w:hAnsi="Poppins" w:cs="Poppins"/>
          <w:b/>
          <w:bCs/>
          <w:color w:val="595959" w:themeColor="text1" w:themeTint="A6"/>
          <w:sz w:val="18"/>
          <w:szCs w:val="18"/>
        </w:rPr>
        <w:t xml:space="preserve">Principal Software Engineer </w:t>
      </w:r>
      <w:r w:rsidR="00FA24DE" w:rsidRPr="00362E80">
        <w:rPr>
          <w:rFonts w:ascii="Poppins" w:eastAsia="Poppins" w:hAnsi="Poppins" w:cs="Poppins"/>
          <w:b/>
          <w:bCs/>
          <w:sz w:val="18"/>
          <w:szCs w:val="18"/>
        </w:rPr>
        <w:br/>
      </w:r>
      <w:r w:rsidR="00FA24DE" w:rsidRPr="00362E80">
        <w:rPr>
          <w:rStyle w:val="Strong"/>
          <w:rFonts w:ascii="Poppins" w:hAnsi="Poppins" w:cs="Poppins"/>
          <w:i/>
          <w:iCs/>
          <w:color w:val="000000"/>
          <w:sz w:val="15"/>
          <w:szCs w:val="15"/>
        </w:rPr>
        <w:t>Tech Stack:</w:t>
      </w:r>
      <w:r w:rsidR="00FA24DE" w:rsidRPr="00362E80">
        <w:rPr>
          <w:rStyle w:val="apple-converted-space"/>
          <w:rFonts w:ascii="Poppins" w:hAnsi="Poppins" w:cs="Poppins"/>
          <w:i/>
          <w:iCs/>
          <w:color w:val="000000"/>
          <w:sz w:val="15"/>
          <w:szCs w:val="15"/>
        </w:rPr>
        <w:t> </w:t>
      </w:r>
      <w:r w:rsidR="00FA24DE" w:rsidRPr="00362E80">
        <w:rPr>
          <w:rFonts w:ascii="Poppins" w:hAnsi="Poppins" w:cs="Poppins"/>
          <w:i/>
          <w:iCs/>
          <w:color w:val="000000"/>
          <w:sz w:val="15"/>
          <w:szCs w:val="15"/>
        </w:rPr>
        <w:t xml:space="preserve">Java (Spring Boot, Spring Cloud, Spring Security, Spring Data), Python, C++, React, </w:t>
      </w:r>
      <w:proofErr w:type="spellStart"/>
      <w:r w:rsidR="00FA24DE" w:rsidRPr="00362E80">
        <w:rPr>
          <w:rFonts w:ascii="Poppins" w:hAnsi="Poppins" w:cs="Poppins"/>
          <w:i/>
          <w:iCs/>
          <w:color w:val="000000"/>
          <w:sz w:val="15"/>
          <w:szCs w:val="15"/>
        </w:rPr>
        <w:t>Vaadin</w:t>
      </w:r>
      <w:proofErr w:type="spellEnd"/>
      <w:r w:rsidR="00FA24DE" w:rsidRPr="00362E80">
        <w:rPr>
          <w:rFonts w:ascii="Poppins" w:hAnsi="Poppins" w:cs="Poppins"/>
          <w:i/>
          <w:iCs/>
          <w:color w:val="000000"/>
          <w:sz w:val="15"/>
          <w:szCs w:val="15"/>
        </w:rPr>
        <w:t xml:space="preserve">, Apache Kafka, </w:t>
      </w:r>
      <w:r w:rsidR="0097034D" w:rsidRPr="00362E80">
        <w:rPr>
          <w:rFonts w:ascii="Poppins" w:hAnsi="Poppins" w:cs="Poppins"/>
          <w:i/>
          <w:iCs/>
          <w:color w:val="000000"/>
          <w:sz w:val="15"/>
          <w:szCs w:val="15"/>
        </w:rPr>
        <w:t xml:space="preserve">Apache </w:t>
      </w:r>
      <w:r w:rsidR="00FA24DE" w:rsidRPr="00362E80">
        <w:rPr>
          <w:rFonts w:ascii="Poppins" w:hAnsi="Poppins" w:cs="Poppins"/>
          <w:i/>
          <w:iCs/>
          <w:color w:val="000000"/>
          <w:sz w:val="15"/>
          <w:szCs w:val="15"/>
        </w:rPr>
        <w:t xml:space="preserve">Pulsar, RabbitMQ, MuleSoft, </w:t>
      </w:r>
      <w:r w:rsidR="0097034D" w:rsidRPr="00362E80">
        <w:rPr>
          <w:rFonts w:ascii="Poppins" w:hAnsi="Poppins" w:cs="Poppins"/>
          <w:i/>
          <w:iCs/>
          <w:color w:val="000000"/>
          <w:sz w:val="15"/>
          <w:szCs w:val="15"/>
        </w:rPr>
        <w:t>Apache C</w:t>
      </w:r>
      <w:r w:rsidR="00FA24DE" w:rsidRPr="00362E80">
        <w:rPr>
          <w:rFonts w:ascii="Poppins" w:hAnsi="Poppins" w:cs="Poppins"/>
          <w:i/>
          <w:iCs/>
          <w:color w:val="000000"/>
          <w:sz w:val="15"/>
          <w:szCs w:val="15"/>
        </w:rPr>
        <w:t xml:space="preserve">amel, Kubernetes, Redis, Elasticsearch, MySQL, PostgreSQL, Oracle, Databricks, Splunk, Unreal Engine, </w:t>
      </w:r>
      <w:proofErr w:type="spellStart"/>
      <w:r w:rsidR="00FA24DE" w:rsidRPr="00362E80">
        <w:rPr>
          <w:rFonts w:ascii="Poppins" w:hAnsi="Poppins" w:cs="Poppins"/>
          <w:i/>
          <w:iCs/>
          <w:color w:val="000000"/>
          <w:sz w:val="15"/>
          <w:szCs w:val="15"/>
        </w:rPr>
        <w:t>AirSim</w:t>
      </w:r>
      <w:proofErr w:type="spellEnd"/>
      <w:r w:rsidR="00FA24DE" w:rsidRPr="00362E80">
        <w:rPr>
          <w:rFonts w:ascii="Poppins" w:hAnsi="Poppins" w:cs="Poppins"/>
          <w:i/>
          <w:iCs/>
          <w:color w:val="000000"/>
          <w:sz w:val="15"/>
          <w:szCs w:val="15"/>
        </w:rPr>
        <w:t xml:space="preserve">, PX4, </w:t>
      </w:r>
      <w:proofErr w:type="spellStart"/>
      <w:r w:rsidR="00FA24DE" w:rsidRPr="00362E80">
        <w:rPr>
          <w:rFonts w:ascii="Poppins" w:hAnsi="Poppins" w:cs="Poppins"/>
          <w:i/>
          <w:iCs/>
          <w:color w:val="000000"/>
          <w:sz w:val="15"/>
          <w:szCs w:val="15"/>
        </w:rPr>
        <w:t>QGroundControl</w:t>
      </w:r>
      <w:proofErr w:type="spellEnd"/>
      <w:r w:rsidR="00FA24DE" w:rsidRPr="00362E80">
        <w:rPr>
          <w:rFonts w:ascii="Poppins" w:hAnsi="Poppins" w:cs="Poppins"/>
          <w:i/>
          <w:iCs/>
          <w:color w:val="000000"/>
          <w:sz w:val="15"/>
          <w:szCs w:val="15"/>
        </w:rPr>
        <w:t xml:space="preserve">, Cesium for Unreal, </w:t>
      </w:r>
      <w:proofErr w:type="spellStart"/>
      <w:r w:rsidR="00FA24DE" w:rsidRPr="00362E80">
        <w:rPr>
          <w:rFonts w:ascii="Poppins" w:hAnsi="Poppins" w:cs="Poppins"/>
          <w:i/>
          <w:iCs/>
          <w:color w:val="000000"/>
          <w:sz w:val="15"/>
          <w:szCs w:val="15"/>
        </w:rPr>
        <w:t>CesiumJS</w:t>
      </w:r>
      <w:proofErr w:type="spellEnd"/>
      <w:r w:rsidR="00FA24DE" w:rsidRPr="00362E80">
        <w:rPr>
          <w:rFonts w:ascii="Poppins" w:hAnsi="Poppins" w:cs="Poppins"/>
          <w:i/>
          <w:iCs/>
          <w:color w:val="000000"/>
          <w:sz w:val="15"/>
          <w:szCs w:val="15"/>
        </w:rPr>
        <w:t xml:space="preserve">, YOLO, </w:t>
      </w:r>
      <w:r w:rsidR="00117EE5" w:rsidRPr="00362E80">
        <w:rPr>
          <w:rFonts w:ascii="Poppins" w:hAnsi="Poppins" w:cs="Poppins"/>
          <w:i/>
          <w:iCs/>
          <w:color w:val="000000"/>
          <w:sz w:val="15"/>
          <w:szCs w:val="15"/>
        </w:rPr>
        <w:t xml:space="preserve">Detectree2 / </w:t>
      </w:r>
      <w:proofErr w:type="spellStart"/>
      <w:r w:rsidR="00117EE5" w:rsidRPr="00362E80">
        <w:rPr>
          <w:rFonts w:ascii="Poppins" w:hAnsi="Poppins" w:cs="Poppins"/>
          <w:i/>
          <w:iCs/>
          <w:color w:val="000000"/>
          <w:sz w:val="15"/>
          <w:szCs w:val="15"/>
        </w:rPr>
        <w:t>DeepForest</w:t>
      </w:r>
      <w:proofErr w:type="spellEnd"/>
      <w:r w:rsidR="00FA24DE" w:rsidRPr="00362E80">
        <w:rPr>
          <w:rFonts w:ascii="Poppins" w:hAnsi="Poppins" w:cs="Poppins"/>
          <w:i/>
          <w:iCs/>
          <w:color w:val="000000"/>
          <w:sz w:val="15"/>
          <w:szCs w:val="15"/>
        </w:rPr>
        <w:t>, Linux, QGIS</w:t>
      </w:r>
      <w:r w:rsidR="009D0B94" w:rsidRPr="00362E80">
        <w:rPr>
          <w:rFonts w:ascii="Poppins" w:hAnsi="Poppins" w:cs="Poppins"/>
          <w:i/>
          <w:iCs/>
          <w:color w:val="000000"/>
          <w:sz w:val="15"/>
          <w:szCs w:val="15"/>
        </w:rPr>
        <w:t xml:space="preserve">, SNMP, </w:t>
      </w:r>
      <w:proofErr w:type="spellStart"/>
      <w:r w:rsidR="009D0B94" w:rsidRPr="00362E80">
        <w:rPr>
          <w:rFonts w:ascii="Poppins" w:hAnsi="Poppins" w:cs="Poppins"/>
          <w:i/>
          <w:iCs/>
          <w:color w:val="000000"/>
          <w:sz w:val="15"/>
          <w:szCs w:val="15"/>
        </w:rPr>
        <w:t>Telegraf</w:t>
      </w:r>
      <w:proofErr w:type="spellEnd"/>
      <w:r w:rsidR="009D0B94" w:rsidRPr="00362E80">
        <w:rPr>
          <w:rFonts w:ascii="Poppins" w:hAnsi="Poppins" w:cs="Poppins"/>
          <w:i/>
          <w:iCs/>
          <w:color w:val="000000"/>
          <w:sz w:val="15"/>
          <w:szCs w:val="15"/>
        </w:rPr>
        <w:t>, Prometheus, Grafana, and Logstash</w:t>
      </w:r>
    </w:p>
    <w:p w14:paraId="57EBDDF5" w14:textId="77777777" w:rsidR="00452F62" w:rsidRPr="00362E80" w:rsidRDefault="00452F62" w:rsidP="00316C2F">
      <w:pPr>
        <w:spacing w:after="0" w:line="240" w:lineRule="auto"/>
        <w:ind w:left="720"/>
        <w:rPr>
          <w:rFonts w:ascii="Poppins" w:eastAsia="Poppins" w:hAnsi="Poppins" w:cs="Poppins"/>
          <w:b/>
          <w:sz w:val="18"/>
          <w:szCs w:val="18"/>
        </w:rPr>
      </w:pPr>
    </w:p>
    <w:p w14:paraId="09116899" w14:textId="0428ACE7" w:rsidR="00080D4A" w:rsidRPr="00362E80" w:rsidRDefault="00D12835" w:rsidP="00316C2F">
      <w:pPr>
        <w:spacing w:after="0" w:line="240" w:lineRule="auto"/>
        <w:ind w:left="720"/>
        <w:rPr>
          <w:rFonts w:ascii="Poppins" w:eastAsia="Poppins" w:hAnsi="Poppins" w:cs="Poppins"/>
          <w:b/>
          <w:sz w:val="18"/>
          <w:szCs w:val="18"/>
        </w:rPr>
      </w:pPr>
      <w:r w:rsidRPr="00362E80">
        <w:rPr>
          <w:rFonts w:ascii="Poppins" w:eastAsia="Poppins" w:hAnsi="Poppins" w:cs="Poppins"/>
          <w:b/>
          <w:sz w:val="18"/>
          <w:szCs w:val="18"/>
        </w:rPr>
        <w:t>US Air Force</w:t>
      </w:r>
      <w:r w:rsidR="003173B7" w:rsidRPr="00362E80">
        <w:rPr>
          <w:rFonts w:ascii="Poppins" w:eastAsia="Poppins" w:hAnsi="Poppins" w:cs="Poppins"/>
          <w:b/>
          <w:sz w:val="18"/>
          <w:szCs w:val="18"/>
        </w:rPr>
        <w:t xml:space="preserve"> -</w:t>
      </w:r>
      <w:r w:rsidR="003173B7" w:rsidRPr="00362E80">
        <w:rPr>
          <w:rFonts w:ascii="Poppins" w:hAnsi="Poppins" w:cs="Poppins"/>
          <w:b/>
          <w:color w:val="000000"/>
          <w:sz w:val="18"/>
          <w:szCs w:val="18"/>
        </w:rPr>
        <w:t xml:space="preserve"> Autonomous Combat Simulation (MVP Phase I)</w:t>
      </w:r>
    </w:p>
    <w:bookmarkEnd w:id="4"/>
    <w:p w14:paraId="52C435B8" w14:textId="77777777" w:rsidR="00000EC6" w:rsidRPr="00362E80" w:rsidRDefault="00000EC6" w:rsidP="00000EC6">
      <w:pPr>
        <w:pStyle w:val="my-0"/>
        <w:numPr>
          <w:ilvl w:val="0"/>
          <w:numId w:val="19"/>
        </w:numPr>
        <w:spacing w:before="0" w:beforeAutospacing="0" w:after="0" w:afterAutospacing="0"/>
        <w:rPr>
          <w:rFonts w:ascii="Poppins" w:hAnsi="Poppins" w:cs="Poppins"/>
          <w:sz w:val="18"/>
          <w:szCs w:val="18"/>
        </w:rPr>
      </w:pPr>
      <w:r w:rsidRPr="00362E80">
        <w:rPr>
          <w:rFonts w:ascii="Poppins" w:hAnsi="Poppins" w:cs="Poppins"/>
          <w:sz w:val="18"/>
          <w:szCs w:val="18"/>
        </w:rPr>
        <w:t>Architected a real-time 3D combat simulation for joint Air Force/Navy operations using</w:t>
      </w:r>
      <w:r w:rsidRPr="00362E80">
        <w:rPr>
          <w:rStyle w:val="apple-converted-space"/>
          <w:rFonts w:ascii="Poppins" w:hAnsi="Poppins" w:cs="Poppins"/>
          <w:sz w:val="18"/>
          <w:szCs w:val="18"/>
        </w:rPr>
        <w:t> </w:t>
      </w:r>
      <w:r w:rsidRPr="00362E80">
        <w:rPr>
          <w:rStyle w:val="Strong"/>
          <w:rFonts w:ascii="Poppins" w:hAnsi="Poppins" w:cs="Poppins"/>
          <w:sz w:val="18"/>
          <w:szCs w:val="18"/>
        </w:rPr>
        <w:t>Unreal Engine 5.5</w:t>
      </w:r>
      <w:r w:rsidRPr="00362E80">
        <w:rPr>
          <w:rStyle w:val="apple-converted-space"/>
          <w:rFonts w:ascii="Poppins" w:hAnsi="Poppins" w:cs="Poppins"/>
          <w:sz w:val="18"/>
          <w:szCs w:val="18"/>
        </w:rPr>
        <w:t> </w:t>
      </w:r>
      <w:r w:rsidRPr="00362E80">
        <w:rPr>
          <w:rFonts w:ascii="Poppins" w:hAnsi="Poppins" w:cs="Poppins"/>
          <w:sz w:val="18"/>
          <w:szCs w:val="18"/>
        </w:rPr>
        <w:t>with custom C++ plugins, integrating</w:t>
      </w:r>
      <w:r w:rsidRPr="00362E80">
        <w:rPr>
          <w:rStyle w:val="apple-converted-space"/>
          <w:rFonts w:ascii="Poppins" w:hAnsi="Poppins" w:cs="Poppins"/>
          <w:sz w:val="18"/>
          <w:szCs w:val="18"/>
        </w:rPr>
        <w:t> </w:t>
      </w:r>
      <w:proofErr w:type="spellStart"/>
      <w:r w:rsidRPr="00362E80">
        <w:rPr>
          <w:rStyle w:val="Strong"/>
          <w:rFonts w:ascii="Poppins" w:hAnsi="Poppins" w:cs="Poppins"/>
          <w:sz w:val="18"/>
          <w:szCs w:val="18"/>
        </w:rPr>
        <w:t>AirSim</w:t>
      </w:r>
      <w:proofErr w:type="spellEnd"/>
      <w:r w:rsidRPr="00362E80">
        <w:rPr>
          <w:rStyle w:val="apple-converted-space"/>
          <w:rFonts w:ascii="Poppins" w:hAnsi="Poppins" w:cs="Poppins"/>
          <w:sz w:val="18"/>
          <w:szCs w:val="18"/>
        </w:rPr>
        <w:t> </w:t>
      </w:r>
      <w:r w:rsidRPr="00362E80">
        <w:rPr>
          <w:rFonts w:ascii="Poppins" w:hAnsi="Poppins" w:cs="Poppins"/>
          <w:sz w:val="18"/>
          <w:szCs w:val="18"/>
        </w:rPr>
        <w:t>(PX4/</w:t>
      </w:r>
      <w:proofErr w:type="spellStart"/>
      <w:r w:rsidRPr="00362E80">
        <w:rPr>
          <w:rFonts w:ascii="Poppins" w:hAnsi="Poppins" w:cs="Poppins"/>
          <w:sz w:val="18"/>
          <w:szCs w:val="18"/>
        </w:rPr>
        <w:t>QGroundControl</w:t>
      </w:r>
      <w:proofErr w:type="spellEnd"/>
      <w:r w:rsidRPr="00362E80">
        <w:rPr>
          <w:rFonts w:ascii="Poppins" w:hAnsi="Poppins" w:cs="Poppins"/>
          <w:sz w:val="18"/>
          <w:szCs w:val="18"/>
        </w:rPr>
        <w:t>) for autonomous flight planning (F-35/F/A-18 squadrons, aerial refueling) and dynamic environmental effects (wind, atmospheric pressure).</w:t>
      </w:r>
    </w:p>
    <w:p w14:paraId="4C4DB2C7" w14:textId="77777777" w:rsidR="00000EC6" w:rsidRPr="00362E80" w:rsidRDefault="00000EC6" w:rsidP="00000EC6">
      <w:pPr>
        <w:pStyle w:val="my-0"/>
        <w:numPr>
          <w:ilvl w:val="0"/>
          <w:numId w:val="19"/>
        </w:numPr>
        <w:spacing w:before="0" w:beforeAutospacing="0" w:after="0" w:afterAutospacing="0"/>
        <w:rPr>
          <w:rFonts w:ascii="Poppins" w:hAnsi="Poppins" w:cs="Poppins"/>
          <w:sz w:val="18"/>
          <w:szCs w:val="18"/>
        </w:rPr>
      </w:pPr>
      <w:r w:rsidRPr="00362E80">
        <w:rPr>
          <w:rFonts w:ascii="Poppins" w:hAnsi="Poppins" w:cs="Poppins"/>
          <w:sz w:val="18"/>
          <w:szCs w:val="18"/>
        </w:rPr>
        <w:t>Developed a</w:t>
      </w:r>
      <w:r w:rsidRPr="00362E80">
        <w:rPr>
          <w:rStyle w:val="apple-converted-space"/>
          <w:rFonts w:ascii="Poppins" w:hAnsi="Poppins" w:cs="Poppins"/>
          <w:sz w:val="18"/>
          <w:szCs w:val="18"/>
        </w:rPr>
        <w:t> </w:t>
      </w:r>
      <w:r w:rsidRPr="00362E80">
        <w:rPr>
          <w:rStyle w:val="Strong"/>
          <w:rFonts w:ascii="Poppins" w:hAnsi="Poppins" w:cs="Poppins"/>
          <w:sz w:val="18"/>
          <w:szCs w:val="18"/>
        </w:rPr>
        <w:t>custom Unreal plugin</w:t>
      </w:r>
      <w:r w:rsidRPr="00362E80">
        <w:rPr>
          <w:rStyle w:val="apple-converted-space"/>
          <w:rFonts w:ascii="Poppins" w:hAnsi="Poppins" w:cs="Poppins"/>
          <w:sz w:val="18"/>
          <w:szCs w:val="18"/>
        </w:rPr>
        <w:t> </w:t>
      </w:r>
      <w:r w:rsidRPr="00362E80">
        <w:rPr>
          <w:rFonts w:ascii="Poppins" w:hAnsi="Poppins" w:cs="Poppins"/>
          <w:sz w:val="18"/>
          <w:szCs w:val="18"/>
        </w:rPr>
        <w:t>to synchronize simulation data with</w:t>
      </w:r>
      <w:r w:rsidRPr="00362E80">
        <w:rPr>
          <w:rStyle w:val="apple-converted-space"/>
          <w:rFonts w:ascii="Poppins" w:hAnsi="Poppins" w:cs="Poppins"/>
          <w:sz w:val="18"/>
          <w:szCs w:val="18"/>
        </w:rPr>
        <w:t> </w:t>
      </w:r>
      <w:r w:rsidRPr="00362E80">
        <w:rPr>
          <w:rStyle w:val="Strong"/>
          <w:rFonts w:ascii="Poppins" w:hAnsi="Poppins" w:cs="Poppins"/>
          <w:sz w:val="18"/>
          <w:szCs w:val="18"/>
        </w:rPr>
        <w:t>Cesium Ion</w:t>
      </w:r>
      <w:r w:rsidRPr="00362E80">
        <w:rPr>
          <w:rStyle w:val="apple-converted-space"/>
          <w:rFonts w:ascii="Poppins" w:hAnsi="Poppins" w:cs="Poppins"/>
          <w:sz w:val="18"/>
          <w:szCs w:val="18"/>
        </w:rPr>
        <w:t> </w:t>
      </w:r>
      <w:r w:rsidRPr="00362E80">
        <w:rPr>
          <w:rFonts w:ascii="Poppins" w:hAnsi="Poppins" w:cs="Poppins"/>
          <w:sz w:val="18"/>
          <w:szCs w:val="18"/>
        </w:rPr>
        <w:t>for 3D geospatial mapping and integrate</w:t>
      </w:r>
      <w:r w:rsidRPr="00362E80">
        <w:rPr>
          <w:rStyle w:val="apple-converted-space"/>
          <w:rFonts w:ascii="Poppins" w:hAnsi="Poppins" w:cs="Poppins"/>
          <w:sz w:val="18"/>
          <w:szCs w:val="18"/>
        </w:rPr>
        <w:t> </w:t>
      </w:r>
      <w:r w:rsidRPr="00362E80">
        <w:rPr>
          <w:rStyle w:val="Strong"/>
          <w:rFonts w:ascii="Poppins" w:hAnsi="Poppins" w:cs="Poppins"/>
          <w:sz w:val="18"/>
          <w:szCs w:val="18"/>
        </w:rPr>
        <w:t>YOLO-based computer vision</w:t>
      </w:r>
      <w:r w:rsidRPr="00362E80">
        <w:rPr>
          <w:rStyle w:val="apple-converted-space"/>
          <w:rFonts w:ascii="Poppins" w:hAnsi="Poppins" w:cs="Poppins"/>
          <w:sz w:val="18"/>
          <w:szCs w:val="18"/>
        </w:rPr>
        <w:t> </w:t>
      </w:r>
      <w:r w:rsidRPr="00362E80">
        <w:rPr>
          <w:rFonts w:ascii="Poppins" w:hAnsi="Poppins" w:cs="Poppins"/>
          <w:sz w:val="18"/>
          <w:szCs w:val="18"/>
        </w:rPr>
        <w:t xml:space="preserve">into </w:t>
      </w:r>
      <w:proofErr w:type="spellStart"/>
      <w:r w:rsidRPr="00362E80">
        <w:rPr>
          <w:rFonts w:ascii="Poppins" w:hAnsi="Poppins" w:cs="Poppins"/>
          <w:sz w:val="18"/>
          <w:szCs w:val="18"/>
        </w:rPr>
        <w:t>AirSim</w:t>
      </w:r>
      <w:proofErr w:type="spellEnd"/>
      <w:r w:rsidRPr="00362E80">
        <w:rPr>
          <w:rFonts w:ascii="Poppins" w:hAnsi="Poppins" w:cs="Poppins"/>
          <w:sz w:val="18"/>
          <w:szCs w:val="18"/>
        </w:rPr>
        <w:t xml:space="preserve"> for real-time object detection/segmentation (e.g., adversarial aircraft, naval assets).</w:t>
      </w:r>
    </w:p>
    <w:p w14:paraId="58C60767" w14:textId="75DED431" w:rsidR="00EA0374" w:rsidRPr="00362E80" w:rsidRDefault="00000EC6" w:rsidP="00000EC6">
      <w:pPr>
        <w:pStyle w:val="my-0"/>
        <w:numPr>
          <w:ilvl w:val="0"/>
          <w:numId w:val="19"/>
        </w:numPr>
        <w:spacing w:before="0" w:beforeAutospacing="0" w:after="0" w:afterAutospacing="0"/>
        <w:rPr>
          <w:rFonts w:ascii="Segoe UI" w:hAnsi="Segoe UI" w:cs="Segoe UI"/>
          <w:sz w:val="18"/>
          <w:szCs w:val="18"/>
        </w:rPr>
      </w:pPr>
      <w:r w:rsidRPr="00362E80">
        <w:rPr>
          <w:rFonts w:ascii="Poppins" w:hAnsi="Poppins" w:cs="Poppins"/>
          <w:sz w:val="18"/>
          <w:szCs w:val="18"/>
        </w:rPr>
        <w:t>Deployed on</w:t>
      </w:r>
      <w:r w:rsidRPr="00362E80">
        <w:rPr>
          <w:rStyle w:val="apple-converted-space"/>
          <w:rFonts w:ascii="Poppins" w:hAnsi="Poppins" w:cs="Poppins"/>
          <w:sz w:val="18"/>
          <w:szCs w:val="18"/>
        </w:rPr>
        <w:t> </w:t>
      </w:r>
      <w:r w:rsidRPr="00362E80">
        <w:rPr>
          <w:rStyle w:val="Strong"/>
          <w:rFonts w:ascii="Poppins" w:hAnsi="Poppins" w:cs="Poppins"/>
          <w:sz w:val="18"/>
          <w:szCs w:val="18"/>
        </w:rPr>
        <w:t>Linux servers</w:t>
      </w:r>
      <w:r w:rsidRPr="00362E80">
        <w:rPr>
          <w:rStyle w:val="apple-converted-space"/>
          <w:rFonts w:ascii="Poppins" w:hAnsi="Poppins" w:cs="Poppins"/>
          <w:sz w:val="18"/>
          <w:szCs w:val="18"/>
        </w:rPr>
        <w:t> </w:t>
      </w:r>
      <w:r w:rsidRPr="00362E80">
        <w:rPr>
          <w:rFonts w:ascii="Poppins" w:hAnsi="Poppins" w:cs="Poppins"/>
          <w:sz w:val="18"/>
          <w:szCs w:val="18"/>
        </w:rPr>
        <w:t xml:space="preserve">to orchestrate PX4, </w:t>
      </w:r>
      <w:proofErr w:type="spellStart"/>
      <w:r w:rsidRPr="00362E80">
        <w:rPr>
          <w:rFonts w:ascii="Poppins" w:hAnsi="Poppins" w:cs="Poppins"/>
          <w:sz w:val="18"/>
          <w:szCs w:val="18"/>
        </w:rPr>
        <w:t>QGroundControl</w:t>
      </w:r>
      <w:proofErr w:type="spellEnd"/>
      <w:r w:rsidRPr="00362E80">
        <w:rPr>
          <w:rFonts w:ascii="Poppins" w:hAnsi="Poppins" w:cs="Poppins"/>
          <w:sz w:val="18"/>
          <w:szCs w:val="18"/>
        </w:rPr>
        <w:t xml:space="preserve">, and </w:t>
      </w:r>
      <w:proofErr w:type="spellStart"/>
      <w:r w:rsidRPr="00362E80">
        <w:rPr>
          <w:rFonts w:ascii="Poppins" w:hAnsi="Poppins" w:cs="Poppins"/>
          <w:sz w:val="18"/>
          <w:szCs w:val="18"/>
        </w:rPr>
        <w:t>AirSim</w:t>
      </w:r>
      <w:proofErr w:type="spellEnd"/>
      <w:r w:rsidRPr="00362E80">
        <w:rPr>
          <w:rFonts w:ascii="Poppins" w:hAnsi="Poppins" w:cs="Poppins"/>
          <w:sz w:val="18"/>
          <w:szCs w:val="18"/>
        </w:rPr>
        <w:t xml:space="preserve"> workflows, enabling multi-vehicle coordination (blue/red teams), telemetry streaming, and scenario scripting.</w:t>
      </w:r>
      <w:r w:rsidR="005902D5" w:rsidRPr="00362E80">
        <w:rPr>
          <w:rFonts w:ascii="Poppins" w:hAnsi="Poppins" w:cs="Poppins"/>
          <w:sz w:val="18"/>
          <w:szCs w:val="18"/>
        </w:rPr>
        <w:br/>
      </w:r>
    </w:p>
    <w:p w14:paraId="66F0AD69" w14:textId="7EB76AB0" w:rsidR="00E96D28" w:rsidRPr="00362E80" w:rsidRDefault="00E96D28" w:rsidP="00316C2F">
      <w:pPr>
        <w:spacing w:after="0" w:line="240" w:lineRule="auto"/>
        <w:ind w:left="720"/>
        <w:rPr>
          <w:rFonts w:ascii="Poppins" w:eastAsia="Poppins" w:hAnsi="Poppins" w:cs="Poppins"/>
          <w:b/>
          <w:sz w:val="18"/>
          <w:szCs w:val="18"/>
        </w:rPr>
      </w:pPr>
      <w:r w:rsidRPr="00362E80">
        <w:rPr>
          <w:rFonts w:ascii="Poppins" w:eastAsia="Poppins" w:hAnsi="Poppins" w:cs="Poppins"/>
          <w:b/>
          <w:sz w:val="18"/>
          <w:szCs w:val="18"/>
        </w:rPr>
        <w:t xml:space="preserve">Microsoft </w:t>
      </w:r>
      <w:r w:rsidR="00EA0374" w:rsidRPr="00362E80">
        <w:rPr>
          <w:rFonts w:ascii="Poppins" w:eastAsia="Poppins" w:hAnsi="Poppins" w:cs="Poppins"/>
          <w:b/>
          <w:sz w:val="18"/>
          <w:szCs w:val="18"/>
        </w:rPr>
        <w:t xml:space="preserve">- </w:t>
      </w:r>
      <w:r w:rsidR="00FA24DE" w:rsidRPr="00362E80">
        <w:rPr>
          <w:rFonts w:ascii="Poppins" w:hAnsi="Poppins" w:cs="Poppins"/>
          <w:b/>
          <w:color w:val="000000"/>
          <w:sz w:val="18"/>
          <w:szCs w:val="18"/>
        </w:rPr>
        <w:t>Global Data Center Division: Supply Chain Visualization Platform</w:t>
      </w:r>
    </w:p>
    <w:p w14:paraId="74D19887" w14:textId="3CD3E36A" w:rsidR="00D12835" w:rsidRPr="00362E80" w:rsidRDefault="00973336" w:rsidP="00C82EC1">
      <w:pPr>
        <w:pStyle w:val="ListParagraph"/>
        <w:numPr>
          <w:ilvl w:val="0"/>
          <w:numId w:val="20"/>
        </w:numPr>
        <w:spacing w:after="0" w:line="240" w:lineRule="auto"/>
        <w:rPr>
          <w:rFonts w:ascii="Poppins" w:eastAsia="Poppins" w:hAnsi="Poppins" w:cs="Poppins"/>
          <w:b/>
          <w:bCs/>
          <w:sz w:val="18"/>
          <w:szCs w:val="18"/>
        </w:rPr>
      </w:pPr>
      <w:r w:rsidRPr="00362E80">
        <w:rPr>
          <w:rFonts w:ascii="Poppins" w:hAnsi="Poppins" w:cs="Poppins"/>
          <w:sz w:val="18"/>
          <w:szCs w:val="18"/>
        </w:rPr>
        <w:t>Designed and built a visualization platform to track global server shipments from vendor warehouses to data centers, integrating handoffs at hubs and all modes of transport. Combined immersive 3D experiences in Unreal Engine with Cesium for Unreal for asset tracking down to rack-</w:t>
      </w:r>
      <w:proofErr w:type="gramStart"/>
      <w:r w:rsidRPr="00362E80">
        <w:rPr>
          <w:rFonts w:ascii="Poppins" w:hAnsi="Poppins" w:cs="Poppins"/>
          <w:sz w:val="18"/>
          <w:szCs w:val="18"/>
        </w:rPr>
        <w:t>level,</w:t>
      </w:r>
      <w:r w:rsidRPr="00362E80">
        <w:rPr>
          <w:rFonts w:ascii="Poppins" w:hAnsi="Poppins" w:cs="Poppins"/>
          <w:sz w:val="18"/>
          <w:szCs w:val="18"/>
        </w:rPr>
        <w:t xml:space="preserve"> </w:t>
      </w:r>
      <w:r w:rsidRPr="00362E80">
        <w:rPr>
          <w:rFonts w:ascii="Poppins" w:hAnsi="Poppins" w:cs="Poppins"/>
          <w:sz w:val="18"/>
          <w:szCs w:val="18"/>
        </w:rPr>
        <w:t>and</w:t>
      </w:r>
      <w:proofErr w:type="gramEnd"/>
      <w:r w:rsidRPr="00362E80">
        <w:rPr>
          <w:rFonts w:ascii="Poppins" w:hAnsi="Poppins" w:cs="Poppins"/>
          <w:sz w:val="18"/>
          <w:szCs w:val="18"/>
        </w:rPr>
        <w:t xml:space="preserve"> developed 2D React-based maps for quick overviews. Engineered a custom C++ Unreal plugin to embed and sync the React UI within Unreal, enabling users to select data centers, monitor in-transit orders, disruptions, and alternate routes, and navigate detailed CAD facility layouts</w:t>
      </w:r>
      <w:r w:rsidR="00C82EC1" w:rsidRPr="00362E80">
        <w:rPr>
          <w:rFonts w:ascii="Poppins" w:hAnsi="Poppins" w:cs="Poppins"/>
          <w:color w:val="000000"/>
          <w:sz w:val="18"/>
          <w:szCs w:val="18"/>
        </w:rPr>
        <w:t>.</w:t>
      </w:r>
      <w:r w:rsidR="00E96D28" w:rsidRPr="00362E80">
        <w:rPr>
          <w:rFonts w:ascii="Poppins" w:eastAsia="Poppins" w:hAnsi="Poppins" w:cs="Poppins"/>
          <w:b/>
          <w:bCs/>
          <w:sz w:val="18"/>
          <w:szCs w:val="18"/>
        </w:rPr>
        <w:br/>
      </w:r>
      <w:r w:rsidR="00D12835" w:rsidRPr="00362E80">
        <w:rPr>
          <w:rFonts w:ascii="Poppins" w:eastAsia="Poppins" w:hAnsi="Poppins" w:cs="Poppins"/>
          <w:b/>
          <w:bCs/>
          <w:sz w:val="18"/>
          <w:szCs w:val="18"/>
        </w:rPr>
        <w:tab/>
      </w:r>
    </w:p>
    <w:p w14:paraId="20F6CABB" w14:textId="7CA7B4C4" w:rsidR="005C78A1" w:rsidRPr="00362E80" w:rsidRDefault="006321FE" w:rsidP="00316C2F">
      <w:pPr>
        <w:tabs>
          <w:tab w:val="right" w:pos="11520"/>
        </w:tabs>
        <w:spacing w:after="0" w:line="240" w:lineRule="auto"/>
        <w:ind w:left="720"/>
        <w:rPr>
          <w:rFonts w:ascii="Poppins" w:eastAsia="Poppins" w:hAnsi="Poppins" w:cs="Poppins"/>
          <w:color w:val="404040"/>
          <w:sz w:val="18"/>
          <w:szCs w:val="18"/>
          <w:u w:val="single"/>
        </w:rPr>
      </w:pPr>
      <w:r w:rsidRPr="00362E80">
        <w:rPr>
          <w:rFonts w:ascii="Poppins" w:eastAsia="Poppins" w:hAnsi="Poppins" w:cs="Poppins"/>
          <w:b/>
          <w:sz w:val="18"/>
          <w:szCs w:val="18"/>
        </w:rPr>
        <w:t>T-Mobile</w:t>
      </w:r>
      <w:r w:rsidR="00D30C6A" w:rsidRPr="00362E80">
        <w:rPr>
          <w:rFonts w:ascii="Poppins" w:eastAsia="Poppins" w:hAnsi="Poppins" w:cs="Poppins"/>
          <w:b/>
          <w:sz w:val="18"/>
          <w:szCs w:val="18"/>
        </w:rPr>
        <w:t xml:space="preserve"> - </w:t>
      </w:r>
      <w:r w:rsidR="00D30C6A" w:rsidRPr="00362E80">
        <w:rPr>
          <w:rFonts w:ascii="Poppins" w:hAnsi="Poppins" w:cs="Poppins"/>
          <w:b/>
          <w:color w:val="000000"/>
          <w:sz w:val="18"/>
          <w:szCs w:val="18"/>
        </w:rPr>
        <w:t>Privacy Compliance Platform (CCPA Initiative)</w:t>
      </w:r>
      <w:r w:rsidRPr="00362E80">
        <w:rPr>
          <w:rFonts w:ascii="Poppins" w:eastAsia="Poppins" w:hAnsi="Poppins" w:cs="Poppins"/>
          <w:bCs/>
          <w:sz w:val="18"/>
          <w:szCs w:val="18"/>
        </w:rPr>
        <w:tab/>
      </w:r>
    </w:p>
    <w:p w14:paraId="45F283D6"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Led architecture and delivery of a fully automated, agent-based integration platform for CCPA-compliant onboarding of T-Mobile internal systems.</w:t>
      </w:r>
    </w:p>
    <w:p w14:paraId="03B893AB"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 xml:space="preserve">Implemented Java/Spring Boot microservices in Docker containers on Kubernetes, integrating Apigee for API authorization, and using </w:t>
      </w:r>
      <w:proofErr w:type="spellStart"/>
      <w:r w:rsidRPr="00362E80">
        <w:rPr>
          <w:rFonts w:ascii="Poppins" w:hAnsi="Poppins" w:cs="Poppins"/>
          <w:sz w:val="18"/>
          <w:szCs w:val="18"/>
        </w:rPr>
        <w:t>HashiCorp</w:t>
      </w:r>
      <w:proofErr w:type="spellEnd"/>
      <w:r w:rsidRPr="00362E80">
        <w:rPr>
          <w:rFonts w:ascii="Poppins" w:hAnsi="Poppins" w:cs="Poppins"/>
          <w:sz w:val="18"/>
          <w:szCs w:val="18"/>
        </w:rPr>
        <w:t xml:space="preserve"> tools for secrets management and service discovery.</w:t>
      </w:r>
    </w:p>
    <w:p w14:paraId="5B05C250" w14:textId="2C00B90C"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Built a rule-based automata system for dynamic routing and multi-type identification across integrated systems.</w:t>
      </w:r>
      <w:r w:rsidRPr="00362E80">
        <w:rPr>
          <w:rFonts w:ascii="Poppins" w:hAnsi="Poppins" w:cs="Poppins"/>
          <w:sz w:val="18"/>
          <w:szCs w:val="18"/>
        </w:rPr>
        <w:tab/>
      </w:r>
    </w:p>
    <w:p w14:paraId="06FC63F0"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Automated metadata generation from Collibra to provide both data privacy fields and field-level security attributes for each system, enabling agent proxies to enforce appropriate controls per system.</w:t>
      </w:r>
    </w:p>
    <w:p w14:paraId="1B929EBE"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Integrated Bouncy Castle to encrypt data in transit and applied field masking according to rules defined in Collibra metadata.</w:t>
      </w:r>
    </w:p>
    <w:p w14:paraId="62E0AD79"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 xml:space="preserve">Established resilient service registration with </w:t>
      </w:r>
      <w:proofErr w:type="spellStart"/>
      <w:r w:rsidRPr="00362E80">
        <w:rPr>
          <w:rFonts w:ascii="Poppins" w:hAnsi="Poppins" w:cs="Poppins"/>
          <w:sz w:val="18"/>
          <w:szCs w:val="18"/>
        </w:rPr>
        <w:t>ZooKeeper</w:t>
      </w:r>
      <w:proofErr w:type="spellEnd"/>
      <w:r w:rsidRPr="00362E80">
        <w:rPr>
          <w:rFonts w:ascii="Poppins" w:hAnsi="Poppins" w:cs="Poppins"/>
          <w:sz w:val="18"/>
          <w:szCs w:val="18"/>
        </w:rPr>
        <w:t xml:space="preserve"> and health monitoring via Kubernetes Probes and Spring Boot Actuator.</w:t>
      </w:r>
    </w:p>
    <w:p w14:paraId="606BDB9D" w14:textId="77777777" w:rsidR="00973336" w:rsidRPr="00362E80" w:rsidRDefault="00973336" w:rsidP="00973336">
      <w:pPr>
        <w:pStyle w:val="my-0"/>
        <w:numPr>
          <w:ilvl w:val="0"/>
          <w:numId w:val="20"/>
        </w:numPr>
        <w:spacing w:before="0" w:beforeAutospacing="0" w:after="0" w:afterAutospacing="0"/>
        <w:rPr>
          <w:rFonts w:ascii="Poppins" w:hAnsi="Poppins" w:cs="Poppins"/>
          <w:sz w:val="18"/>
          <w:szCs w:val="18"/>
        </w:rPr>
      </w:pPr>
      <w:r w:rsidRPr="00362E80">
        <w:rPr>
          <w:rFonts w:ascii="Poppins" w:hAnsi="Poppins" w:cs="Poppins"/>
          <w:sz w:val="18"/>
          <w:szCs w:val="18"/>
        </w:rPr>
        <w:t>Scaled onboarding from 2 to 10 systems per month, reducing costs and exceeding compliance targets.</w:t>
      </w:r>
    </w:p>
    <w:p w14:paraId="701EE45D" w14:textId="2FE80D59" w:rsidR="00DC4F94" w:rsidRPr="00362E80" w:rsidRDefault="00DC4F94" w:rsidP="00973336">
      <w:pPr>
        <w:pStyle w:val="my-0"/>
        <w:spacing w:before="0" w:beforeAutospacing="0" w:after="0" w:afterAutospacing="0"/>
        <w:ind w:left="1080"/>
        <w:rPr>
          <w:rFonts w:ascii="Poppins" w:hAnsi="Poppins" w:cs="Poppins"/>
          <w:color w:val="000000"/>
          <w:sz w:val="18"/>
          <w:szCs w:val="18"/>
        </w:rPr>
      </w:pPr>
    </w:p>
    <w:p w14:paraId="61B79A1B" w14:textId="77756C2E" w:rsidR="00CD1F00" w:rsidRPr="00362E80" w:rsidRDefault="00CD1F00" w:rsidP="00CD1F00">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t>Hedge Fund – RL Trading Agent</w:t>
      </w:r>
      <w:r w:rsidR="00D608B9" w:rsidRPr="00362E80">
        <w:rPr>
          <w:rStyle w:val="Strong"/>
          <w:rFonts w:ascii="Poppins" w:hAnsi="Poppins" w:cs="Poppins"/>
          <w:sz w:val="18"/>
          <w:szCs w:val="18"/>
        </w:rPr>
        <w:t xml:space="preserve"> </w:t>
      </w:r>
    </w:p>
    <w:p w14:paraId="236AB011" w14:textId="72F93C27" w:rsidR="00CD1F00" w:rsidRPr="00362E80" w:rsidRDefault="00CD1F00" w:rsidP="00D608B9">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t>Phase I (2021):</w:t>
      </w:r>
      <w:r w:rsidR="00D608B9" w:rsidRPr="00362E80">
        <w:rPr>
          <w:rStyle w:val="Strong"/>
          <w:rFonts w:ascii="Poppins" w:hAnsi="Poppins" w:cs="Poppins"/>
          <w:sz w:val="18"/>
          <w:szCs w:val="18"/>
        </w:rPr>
        <w:t xml:space="preserve"> </w:t>
      </w:r>
      <w:r w:rsidR="00D608B9" w:rsidRPr="00362E80">
        <w:rPr>
          <w:rStyle w:val="Strong"/>
          <w:rFonts w:ascii="Poppins" w:hAnsi="Poppins" w:cs="Poppins"/>
          <w:sz w:val="18"/>
          <w:szCs w:val="18"/>
        </w:rPr>
        <w:t>LSTM Model &amp; RL Environment</w:t>
      </w:r>
      <w:r w:rsidRPr="00362E80">
        <w:rPr>
          <w:rFonts w:ascii="Poppins" w:hAnsi="Poppins" w:cs="Poppins"/>
          <w:sz w:val="18"/>
          <w:szCs w:val="18"/>
        </w:rPr>
        <w:br/>
      </w:r>
      <w:r w:rsidRPr="00362E80">
        <w:rPr>
          <w:rStyle w:val="Emphasis"/>
          <w:rFonts w:ascii="Poppins" w:hAnsi="Poppins" w:cs="Poppins"/>
          <w:sz w:val="15"/>
          <w:szCs w:val="15"/>
        </w:rPr>
        <w:t>Tech Stack:</w:t>
      </w:r>
      <w:r w:rsidRPr="00362E80">
        <w:rPr>
          <w:rStyle w:val="apple-converted-space"/>
          <w:rFonts w:ascii="Poppins" w:hAnsi="Poppins" w:cs="Poppins"/>
          <w:sz w:val="15"/>
          <w:szCs w:val="15"/>
        </w:rPr>
        <w:t> </w:t>
      </w:r>
      <w:r w:rsidRPr="00362E80">
        <w:rPr>
          <w:rFonts w:ascii="Poppins" w:hAnsi="Poppins" w:cs="Poppins"/>
          <w:sz w:val="15"/>
          <w:szCs w:val="15"/>
        </w:rPr>
        <w:t xml:space="preserve">Python 3.7, </w:t>
      </w:r>
      <w:proofErr w:type="spellStart"/>
      <w:r w:rsidRPr="00362E80">
        <w:rPr>
          <w:rFonts w:ascii="Poppins" w:hAnsi="Poppins" w:cs="Poppins"/>
          <w:sz w:val="15"/>
          <w:szCs w:val="15"/>
        </w:rPr>
        <w:t>OpenAI</w:t>
      </w:r>
      <w:proofErr w:type="spellEnd"/>
      <w:r w:rsidRPr="00362E80">
        <w:rPr>
          <w:rFonts w:ascii="Poppins" w:hAnsi="Poppins" w:cs="Poppins"/>
          <w:sz w:val="15"/>
          <w:szCs w:val="15"/>
        </w:rPr>
        <w:t xml:space="preserve"> Gym 0.17, backtesting.py 0.3, TA-Lib, </w:t>
      </w:r>
      <w:proofErr w:type="spellStart"/>
      <w:r w:rsidRPr="00362E80">
        <w:rPr>
          <w:rFonts w:ascii="Poppins" w:hAnsi="Poppins" w:cs="Poppins"/>
          <w:sz w:val="15"/>
          <w:szCs w:val="15"/>
        </w:rPr>
        <w:t>Keras</w:t>
      </w:r>
      <w:proofErr w:type="spellEnd"/>
      <w:r w:rsidRPr="00362E80">
        <w:rPr>
          <w:rFonts w:ascii="Poppins" w:hAnsi="Poppins" w:cs="Poppins"/>
          <w:sz w:val="15"/>
          <w:szCs w:val="15"/>
        </w:rPr>
        <w:t xml:space="preserve"> 2.3, TensorFlow 1.15, pandas 1.1, NumPy 1.18, Matplotlib 3.2, Docker 19.03</w:t>
      </w:r>
    </w:p>
    <w:p w14:paraId="0AD8BE6E"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 xml:space="preserve">Developed a custom </w:t>
      </w:r>
      <w:proofErr w:type="spellStart"/>
      <w:r w:rsidRPr="00362E80">
        <w:rPr>
          <w:rFonts w:ascii="Poppins" w:hAnsi="Poppins" w:cs="Poppins"/>
          <w:sz w:val="18"/>
          <w:szCs w:val="18"/>
        </w:rPr>
        <w:t>OpenAI</w:t>
      </w:r>
      <w:proofErr w:type="spellEnd"/>
      <w:r w:rsidRPr="00362E80">
        <w:rPr>
          <w:rFonts w:ascii="Poppins" w:hAnsi="Poppins" w:cs="Poppins"/>
          <w:sz w:val="18"/>
          <w:szCs w:val="18"/>
        </w:rPr>
        <w:t xml:space="preserve"> Gym trading environment where the RL agent interacted with historical price data, executed trades, and was rewarded based on portfolio performance.</w:t>
      </w:r>
    </w:p>
    <w:p w14:paraId="380E3271"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Incorporated candlestick pattern recognition and RSI (via TA-Lib) as input features, providing technical indicators at each decision step.</w:t>
      </w:r>
    </w:p>
    <w:p w14:paraId="13B1E089"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 xml:space="preserve">Trained a </w:t>
      </w:r>
      <w:proofErr w:type="spellStart"/>
      <w:r w:rsidRPr="00362E80">
        <w:rPr>
          <w:rFonts w:ascii="Poppins" w:hAnsi="Poppins" w:cs="Poppins"/>
          <w:sz w:val="18"/>
          <w:szCs w:val="18"/>
        </w:rPr>
        <w:t>Keras</w:t>
      </w:r>
      <w:proofErr w:type="spellEnd"/>
      <w:r w:rsidRPr="00362E80">
        <w:rPr>
          <w:rFonts w:ascii="Poppins" w:hAnsi="Poppins" w:cs="Poppins"/>
          <w:sz w:val="18"/>
          <w:szCs w:val="18"/>
        </w:rPr>
        <w:t xml:space="preserve"> LSTM model on 10 years of market data and proprietary signals, enabling the agent to identify actionable patterns like RSI extremes and candlestick formations.</w:t>
      </w:r>
    </w:p>
    <w:p w14:paraId="29FFA630"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Implemented and compared PPO and DQN algorithms, tuning rewards to balance profit, risk, and trading costs for optimal strategy learning.</w:t>
      </w:r>
    </w:p>
    <w:p w14:paraId="4F973EAD" w14:textId="77777777" w:rsidR="00362E80" w:rsidRPr="00362E80" w:rsidRDefault="00362E80" w:rsidP="00362E80">
      <w:pPr>
        <w:pStyle w:val="my-0"/>
        <w:numPr>
          <w:ilvl w:val="0"/>
          <w:numId w:val="45"/>
        </w:numPr>
        <w:spacing w:before="0" w:beforeAutospacing="0" w:after="0" w:afterAutospacing="0"/>
        <w:rPr>
          <w:rFonts w:ascii="Poppins" w:hAnsi="Poppins" w:cs="Poppins"/>
          <w:sz w:val="18"/>
          <w:szCs w:val="18"/>
        </w:rPr>
      </w:pPr>
      <w:r w:rsidRPr="00362E80">
        <w:rPr>
          <w:rFonts w:ascii="Poppins" w:hAnsi="Poppins" w:cs="Poppins"/>
          <w:sz w:val="18"/>
          <w:szCs w:val="18"/>
        </w:rPr>
        <w:t>Evaluated strategies with backtesting.py on out-of-sample data, benchmarking against traditional approaches to ensure robustness before deployment.</w:t>
      </w:r>
    </w:p>
    <w:p w14:paraId="51263E99" w14:textId="4776A0D6" w:rsidR="00CD1F00" w:rsidRPr="00362E80" w:rsidRDefault="00CD1F00" w:rsidP="00362E80">
      <w:pPr>
        <w:pStyle w:val="my-0"/>
        <w:spacing w:before="0" w:beforeAutospacing="0" w:after="0" w:afterAutospacing="0"/>
        <w:ind w:left="720"/>
        <w:rPr>
          <w:rFonts w:ascii="Poppins" w:hAnsi="Poppins" w:cs="Poppins"/>
          <w:sz w:val="18"/>
          <w:szCs w:val="18"/>
        </w:rPr>
      </w:pPr>
      <w:r w:rsidRPr="00362E80">
        <w:rPr>
          <w:rStyle w:val="Strong"/>
          <w:rFonts w:ascii="Poppins" w:hAnsi="Poppins" w:cs="Poppins"/>
          <w:sz w:val="18"/>
          <w:szCs w:val="18"/>
        </w:rPr>
        <w:lastRenderedPageBreak/>
        <w:t xml:space="preserve">Phase II (2024–2025): </w:t>
      </w:r>
      <w:r w:rsidR="00362E80">
        <w:rPr>
          <w:rStyle w:val="Strong"/>
          <w:rFonts w:ascii="Poppins" w:hAnsi="Poppins" w:cs="Poppins"/>
          <w:sz w:val="18"/>
          <w:szCs w:val="18"/>
        </w:rPr>
        <w:t xml:space="preserve">Hybrid AI Architecture </w:t>
      </w:r>
      <w:r w:rsidRPr="00362E80">
        <w:rPr>
          <w:rStyle w:val="Strong"/>
          <w:rFonts w:ascii="Poppins" w:hAnsi="Poppins" w:cs="Poppins"/>
          <w:sz w:val="18"/>
          <w:szCs w:val="18"/>
        </w:rPr>
        <w:t>Scaling for Multi-Agent Risk Management</w:t>
      </w:r>
      <w:r w:rsidRPr="00362E80">
        <w:rPr>
          <w:rFonts w:ascii="Poppins" w:hAnsi="Poppins" w:cs="Poppins"/>
          <w:sz w:val="18"/>
          <w:szCs w:val="18"/>
        </w:rPr>
        <w:br/>
      </w:r>
      <w:r w:rsidRPr="00362E80">
        <w:rPr>
          <w:rStyle w:val="Emphasis"/>
          <w:rFonts w:ascii="Poppins" w:hAnsi="Poppins" w:cs="Poppins"/>
          <w:sz w:val="15"/>
          <w:szCs w:val="15"/>
        </w:rPr>
        <w:t>Tech Stack:</w:t>
      </w:r>
      <w:r w:rsidRPr="00362E80">
        <w:rPr>
          <w:rStyle w:val="apple-converted-space"/>
          <w:rFonts w:ascii="Poppins" w:hAnsi="Poppins" w:cs="Poppins"/>
          <w:sz w:val="15"/>
          <w:szCs w:val="15"/>
        </w:rPr>
        <w:t> </w:t>
      </w:r>
      <w:r w:rsidRPr="00362E80">
        <w:rPr>
          <w:rFonts w:ascii="Poppins" w:hAnsi="Poppins" w:cs="Poppins"/>
          <w:sz w:val="15"/>
          <w:szCs w:val="15"/>
        </w:rPr>
        <w:t xml:space="preserve">Python 3.10, </w:t>
      </w:r>
      <w:proofErr w:type="spellStart"/>
      <w:r w:rsidRPr="00362E80">
        <w:rPr>
          <w:rFonts w:ascii="Poppins" w:hAnsi="Poppins" w:cs="Poppins"/>
          <w:sz w:val="15"/>
          <w:szCs w:val="15"/>
        </w:rPr>
        <w:t>PyTorch</w:t>
      </w:r>
      <w:proofErr w:type="spellEnd"/>
      <w:r w:rsidRPr="00362E80">
        <w:rPr>
          <w:rFonts w:ascii="Poppins" w:hAnsi="Poppins" w:cs="Poppins"/>
          <w:sz w:val="15"/>
          <w:szCs w:val="15"/>
        </w:rPr>
        <w:t xml:space="preserve"> 2.x, TensorFlow 2.12, Stable Baselines3 2.0, </w:t>
      </w:r>
      <w:proofErr w:type="spellStart"/>
      <w:r w:rsidRPr="00362E80">
        <w:rPr>
          <w:rFonts w:ascii="Poppins" w:hAnsi="Poppins" w:cs="Poppins"/>
          <w:sz w:val="15"/>
          <w:szCs w:val="15"/>
        </w:rPr>
        <w:t>RedisTimeSeries</w:t>
      </w:r>
      <w:proofErr w:type="spellEnd"/>
      <w:r w:rsidRPr="00362E80">
        <w:rPr>
          <w:rFonts w:ascii="Poppins" w:hAnsi="Poppins" w:cs="Poppins"/>
          <w:sz w:val="15"/>
          <w:szCs w:val="15"/>
        </w:rPr>
        <w:t xml:space="preserve"> 2.8, Apache Kafka 3.6, TA-Lib, LSTM &amp; Transformer models, pandas 2.x, Docker 24, Kubernetes 1.29</w:t>
      </w:r>
    </w:p>
    <w:p w14:paraId="433C64A6" w14:textId="77777777"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Fonts w:ascii="Poppins" w:hAnsi="Poppins" w:cs="Poppins"/>
          <w:sz w:val="18"/>
          <w:szCs w:val="18"/>
        </w:rPr>
        <w:t>Upgraded the system to deploy specialized AI agents for different risk profiles (e.g., low-risk income strategies vs. high-risk momentum trades).</w:t>
      </w:r>
    </w:p>
    <w:p w14:paraId="7EEE11D0" w14:textId="77777777"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Style w:val="Strong"/>
          <w:rFonts w:ascii="Poppins" w:hAnsi="Poppins" w:cs="Poppins"/>
          <w:sz w:val="18"/>
          <w:szCs w:val="18"/>
        </w:rPr>
        <w:t>LSTM-based agents</w:t>
      </w:r>
      <w:r w:rsidRPr="00362E80">
        <w:rPr>
          <w:rStyle w:val="apple-converted-space"/>
          <w:rFonts w:ascii="Poppins" w:hAnsi="Poppins" w:cs="Poppins"/>
          <w:sz w:val="18"/>
          <w:szCs w:val="18"/>
        </w:rPr>
        <w:t> </w:t>
      </w:r>
      <w:r w:rsidRPr="00362E80">
        <w:rPr>
          <w:rFonts w:ascii="Poppins" w:hAnsi="Poppins" w:cs="Poppins"/>
          <w:sz w:val="18"/>
          <w:szCs w:val="18"/>
        </w:rPr>
        <w:t>focused on short-term patterns (e.g., intraday price swings, RSI fluctuations) within rolling 15-minute windows, using Stable Baselines3 implementations of PPO and Soft Actor-Critic (SAC).</w:t>
      </w:r>
    </w:p>
    <w:p w14:paraId="51FDA421" w14:textId="0F2D7CD4" w:rsidR="00CD1F00" w:rsidRPr="00362E80" w:rsidRDefault="00CD1F00" w:rsidP="00362E80">
      <w:pPr>
        <w:pStyle w:val="my-0"/>
        <w:numPr>
          <w:ilvl w:val="0"/>
          <w:numId w:val="46"/>
        </w:numPr>
        <w:spacing w:before="0" w:beforeAutospacing="0" w:after="0" w:afterAutospacing="0"/>
        <w:rPr>
          <w:rFonts w:ascii="Poppins" w:hAnsi="Poppins" w:cs="Poppins"/>
          <w:sz w:val="18"/>
          <w:szCs w:val="18"/>
        </w:rPr>
      </w:pPr>
      <w:r w:rsidRPr="00362E80">
        <w:rPr>
          <w:rStyle w:val="Strong"/>
          <w:rFonts w:ascii="Poppins" w:hAnsi="Poppins" w:cs="Poppins"/>
          <w:sz w:val="18"/>
          <w:szCs w:val="18"/>
        </w:rPr>
        <w:t>Transformer-based agents</w:t>
      </w:r>
      <w:r w:rsidRPr="00362E80">
        <w:rPr>
          <w:rStyle w:val="apple-converted-space"/>
          <w:rFonts w:ascii="Poppins" w:hAnsi="Poppins" w:cs="Poppins"/>
          <w:sz w:val="18"/>
          <w:szCs w:val="18"/>
        </w:rPr>
        <w:t> </w:t>
      </w:r>
      <w:r w:rsidRPr="00362E80">
        <w:rPr>
          <w:rFonts w:ascii="Poppins" w:hAnsi="Poppins" w:cs="Poppins"/>
          <w:sz w:val="18"/>
          <w:szCs w:val="18"/>
        </w:rPr>
        <w:t xml:space="preserve">(built with </w:t>
      </w:r>
      <w:proofErr w:type="spellStart"/>
      <w:r w:rsidRPr="00362E80">
        <w:rPr>
          <w:rFonts w:ascii="Poppins" w:hAnsi="Poppins" w:cs="Poppins"/>
          <w:sz w:val="18"/>
          <w:szCs w:val="18"/>
        </w:rPr>
        <w:t>PyTorch’s</w:t>
      </w:r>
      <w:proofErr w:type="spellEnd"/>
      <w:r w:rsidRPr="00362E80">
        <w:rPr>
          <w:rFonts w:ascii="Poppins" w:hAnsi="Poppins" w:cs="Poppins"/>
          <w:sz w:val="18"/>
          <w:szCs w:val="18"/>
        </w:rPr>
        <w:t xml:space="preserve"> </w:t>
      </w:r>
      <w:proofErr w:type="spellStart"/>
      <w:r w:rsidRPr="00362E80">
        <w:rPr>
          <w:rFonts w:ascii="Poppins" w:hAnsi="Poppins" w:cs="Poppins"/>
          <w:sz w:val="18"/>
          <w:szCs w:val="18"/>
        </w:rPr>
        <w:t>nn.Transformer</w:t>
      </w:r>
      <w:proofErr w:type="spellEnd"/>
      <w:r w:rsidRPr="00362E80">
        <w:rPr>
          <w:rFonts w:ascii="Poppins" w:hAnsi="Poppins" w:cs="Poppins"/>
          <w:sz w:val="18"/>
          <w:szCs w:val="18"/>
        </w:rPr>
        <w:t>) identified broader trends and correlations across hours/days, improving strategic positioning and adaptability.</w:t>
      </w:r>
    </w:p>
    <w:p w14:paraId="0A8E60E1" w14:textId="77777777" w:rsidR="00CD1F00" w:rsidRPr="00362E80" w:rsidRDefault="00CD1F00" w:rsidP="00362E80">
      <w:pPr>
        <w:pStyle w:val="my-0"/>
        <w:numPr>
          <w:ilvl w:val="0"/>
          <w:numId w:val="44"/>
        </w:numPr>
        <w:spacing w:before="0" w:beforeAutospacing="0" w:after="0" w:afterAutospacing="0"/>
        <w:rPr>
          <w:rFonts w:ascii="Poppins" w:hAnsi="Poppins" w:cs="Poppins"/>
          <w:sz w:val="18"/>
          <w:szCs w:val="18"/>
        </w:rPr>
      </w:pPr>
      <w:r w:rsidRPr="00362E80">
        <w:rPr>
          <w:rFonts w:ascii="Poppins" w:hAnsi="Poppins" w:cs="Poppins"/>
          <w:sz w:val="18"/>
          <w:szCs w:val="18"/>
        </w:rPr>
        <w:t>Used Kubernetes to dynamically scale resources for agents based on market volatility and trading activity.</w:t>
      </w:r>
    </w:p>
    <w:p w14:paraId="132757E1" w14:textId="77777777" w:rsidR="00CD1F00" w:rsidRPr="00362E80" w:rsidRDefault="00CD1F00" w:rsidP="00362E80">
      <w:pPr>
        <w:pStyle w:val="my-0"/>
        <w:numPr>
          <w:ilvl w:val="0"/>
          <w:numId w:val="44"/>
        </w:numPr>
        <w:spacing w:before="0" w:beforeAutospacing="0" w:after="0" w:afterAutospacing="0"/>
        <w:rPr>
          <w:rFonts w:ascii="Poppins" w:hAnsi="Poppins" w:cs="Poppins"/>
          <w:sz w:val="18"/>
          <w:szCs w:val="18"/>
        </w:rPr>
      </w:pPr>
      <w:r w:rsidRPr="00362E80">
        <w:rPr>
          <w:rFonts w:ascii="Poppins" w:hAnsi="Poppins" w:cs="Poppins"/>
          <w:sz w:val="18"/>
          <w:szCs w:val="18"/>
        </w:rPr>
        <w:t xml:space="preserve">Streamed real-time data (prices, news sentiment) via </w:t>
      </w:r>
      <w:proofErr w:type="spellStart"/>
      <w:r w:rsidRPr="00362E80">
        <w:rPr>
          <w:rFonts w:ascii="Poppins" w:hAnsi="Poppins" w:cs="Poppins"/>
          <w:sz w:val="18"/>
          <w:szCs w:val="18"/>
        </w:rPr>
        <w:t>RedisTimeSeries</w:t>
      </w:r>
      <w:proofErr w:type="spellEnd"/>
      <w:r w:rsidRPr="00362E80">
        <w:rPr>
          <w:rFonts w:ascii="Poppins" w:hAnsi="Poppins" w:cs="Poppins"/>
          <w:sz w:val="18"/>
          <w:szCs w:val="18"/>
        </w:rPr>
        <w:t xml:space="preserve"> and Kafka, letting agents share insights and avoid conflicting trades.</w:t>
      </w:r>
    </w:p>
    <w:p w14:paraId="676318CB" w14:textId="77777777" w:rsidR="00CD1F00" w:rsidRPr="00D608B9" w:rsidRDefault="00CD1F00" w:rsidP="00362E80">
      <w:pPr>
        <w:pStyle w:val="my-0"/>
        <w:numPr>
          <w:ilvl w:val="0"/>
          <w:numId w:val="44"/>
        </w:numPr>
        <w:spacing w:before="0" w:beforeAutospacing="0" w:after="0" w:afterAutospacing="0"/>
        <w:rPr>
          <w:rFonts w:ascii="Poppins" w:hAnsi="Poppins" w:cs="Poppins"/>
          <w:sz w:val="16"/>
          <w:szCs w:val="16"/>
        </w:rPr>
      </w:pPr>
      <w:r w:rsidRPr="00362E80">
        <w:rPr>
          <w:rFonts w:ascii="Poppins" w:hAnsi="Poppins" w:cs="Poppins"/>
          <w:sz w:val="18"/>
          <w:szCs w:val="18"/>
        </w:rPr>
        <w:t>Added circuit breakers to pause overactive agents during extreme volatility (e.g., detected via candlestick anomalies).</w:t>
      </w:r>
    </w:p>
    <w:p w14:paraId="23F288D5" w14:textId="77777777" w:rsidR="0048779B" w:rsidRPr="0048779B" w:rsidRDefault="0048779B" w:rsidP="005A177B">
      <w:pPr>
        <w:pStyle w:val="my-0"/>
        <w:spacing w:before="0" w:beforeAutospacing="0" w:after="0" w:afterAutospacing="0"/>
        <w:rPr>
          <w:rFonts w:ascii="Poppins" w:hAnsi="Poppins" w:cs="Poppins"/>
          <w:sz w:val="18"/>
          <w:szCs w:val="18"/>
        </w:rPr>
      </w:pPr>
    </w:p>
    <w:p w14:paraId="79468337" w14:textId="07A54709" w:rsidR="008326DB"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r w:rsidRPr="0048779B">
        <w:rPr>
          <w:rFonts w:ascii="Poppins" w:eastAsia="Poppins" w:hAnsi="Poppins" w:cs="Poppins"/>
          <w:b/>
          <w:color w:val="000000" w:themeColor="text1"/>
          <w:sz w:val="18"/>
          <w:szCs w:val="18"/>
        </w:rPr>
        <w:t>Neuron</w:t>
      </w:r>
      <w:r w:rsidRPr="0048779B">
        <w:rPr>
          <w:rFonts w:ascii="Poppins" w:eastAsia="Poppins" w:hAnsi="Poppins" w:cs="Poppins"/>
          <w:b/>
          <w:bCs/>
          <w:color w:val="000000" w:themeColor="text1"/>
          <w:sz w:val="18"/>
          <w:szCs w:val="18"/>
        </w:rPr>
        <w:t xml:space="preserve"> Edge Technologies LLC </w:t>
      </w:r>
      <w:r w:rsidR="000768A5"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12</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04</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2021</w:t>
      </w:r>
    </w:p>
    <w:p w14:paraId="21EEDA08" w14:textId="4B3BA0DD" w:rsidR="0060348C" w:rsidRPr="0048779B" w:rsidRDefault="0015290F" w:rsidP="0015290F">
      <w:pPr>
        <w:spacing w:after="0" w:line="240" w:lineRule="auto"/>
        <w:ind w:left="720"/>
        <w:rPr>
          <w:rFonts w:ascii="Poppins" w:eastAsia="Poppins" w:hAnsi="Poppins" w:cs="Poppins"/>
          <w:b/>
          <w:sz w:val="18"/>
          <w:szCs w:val="18"/>
        </w:rPr>
      </w:pPr>
      <w:r w:rsidRPr="0048779B">
        <w:rPr>
          <w:rFonts w:ascii="Poppins" w:hAnsi="Poppins" w:cs="Poppins"/>
          <w:b/>
          <w:bCs/>
          <w:color w:val="000000"/>
          <w:sz w:val="18"/>
          <w:szCs w:val="18"/>
        </w:rPr>
        <w:t>AI for Embedded &amp; Edge Devices</w:t>
      </w:r>
      <w:r w:rsidRPr="0048779B">
        <w:rPr>
          <w:rFonts w:ascii="Poppins" w:eastAsia="Poppins" w:hAnsi="Poppins" w:cs="Poppins"/>
          <w:b/>
          <w:sz w:val="18"/>
          <w:szCs w:val="18"/>
        </w:rPr>
        <w:t xml:space="preserve"> </w:t>
      </w:r>
      <w:r w:rsidR="004A3752" w:rsidRPr="0048779B">
        <w:rPr>
          <w:rFonts w:ascii="Poppins" w:eastAsia="Poppins" w:hAnsi="Poppins" w:cs="Poppins"/>
          <w:b/>
          <w:sz w:val="18"/>
          <w:szCs w:val="18"/>
        </w:rPr>
        <w:t>-</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04371F46" w14:textId="20647F61" w:rsidR="00AD5399" w:rsidRPr="0048779B" w:rsidRDefault="0015290F" w:rsidP="00AD5399">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the design and deployment of AI solutions for edge hardware across banking and telecom sectors. Delivered real-time ID verification by extracting facial data from government ID scanners and matching it via embedded camera streams using computer vision and deep learning</w:t>
      </w:r>
      <w:r w:rsidR="002544A4" w:rsidRPr="0048779B">
        <w:rPr>
          <w:rFonts w:ascii="Poppins" w:eastAsia="Poppins" w:hAnsi="Poppins" w:cs="Poppins"/>
          <w:iCs/>
          <w:color w:val="000000" w:themeColor="text1"/>
          <w:sz w:val="18"/>
          <w:szCs w:val="18"/>
        </w:rPr>
        <w:t>.</w:t>
      </w:r>
    </w:p>
    <w:p w14:paraId="380065A9" w14:textId="23A2ECF8" w:rsidR="008F235A" w:rsidRPr="00973336" w:rsidRDefault="0015290F" w:rsidP="00973336">
      <w:pPr>
        <w:pStyle w:val="ListParagraph"/>
        <w:numPr>
          <w:ilvl w:val="0"/>
          <w:numId w:val="21"/>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Architected data collection and telemetry pipelines from embedded devices to cloud monitoring systems, enabling fraud and perimeter breach detection. Oversaw end-to-end technical delivery, including environment setup, CI/CD automation, and partner integrations with banks and telco</w:t>
      </w:r>
      <w:r w:rsidR="002544A4" w:rsidRPr="0048779B">
        <w:rPr>
          <w:rFonts w:ascii="Poppins" w:eastAsia="Poppins" w:hAnsi="Poppins" w:cs="Poppins"/>
          <w:iCs/>
          <w:color w:val="000000" w:themeColor="text1"/>
          <w:sz w:val="18"/>
          <w:szCs w:val="18"/>
        </w:rPr>
        <w:t>s.</w:t>
      </w:r>
    </w:p>
    <w:p w14:paraId="57BA38FB" w14:textId="19D5BEAB" w:rsidR="00C402FA" w:rsidRPr="0048779B" w:rsidRDefault="000B73EA" w:rsidP="00D47C7B">
      <w:pPr>
        <w:tabs>
          <w:tab w:val="right" w:pos="11520"/>
        </w:tabs>
        <w:spacing w:before="120" w:after="0" w:line="240" w:lineRule="auto"/>
        <w:ind w:left="720"/>
        <w:rPr>
          <w:rFonts w:ascii="Poppins" w:eastAsia="Poppins" w:hAnsi="Poppins" w:cs="Poppins"/>
          <w:b/>
          <w:color w:val="FF0000"/>
          <w:sz w:val="18"/>
          <w:szCs w:val="18"/>
        </w:rPr>
      </w:pPr>
      <w:proofErr w:type="spellStart"/>
      <w:r w:rsidRPr="0048779B">
        <w:rPr>
          <w:rFonts w:ascii="Poppins" w:eastAsia="Poppins" w:hAnsi="Poppins" w:cs="Poppins"/>
          <w:b/>
          <w:bCs/>
          <w:color w:val="000000" w:themeColor="text1"/>
          <w:sz w:val="18"/>
          <w:szCs w:val="18"/>
        </w:rPr>
        <w:t>Speckeye</w:t>
      </w:r>
      <w:proofErr w:type="spellEnd"/>
      <w:r w:rsidRPr="0048779B">
        <w:rPr>
          <w:rFonts w:ascii="Poppins" w:eastAsia="Poppins" w:hAnsi="Poppins" w:cs="Poppins"/>
          <w:b/>
          <w:bCs/>
          <w:color w:val="000000" w:themeColor="text1"/>
          <w:sz w:val="18"/>
          <w:szCs w:val="18"/>
        </w:rPr>
        <w:t xml:space="preserve"> Technology</w:t>
      </w:r>
      <w:r w:rsidRPr="0048779B">
        <w:rPr>
          <w:rFonts w:ascii="Poppins" w:eastAsia="Poppins" w:hAnsi="Poppins" w:cs="Poppins"/>
          <w:b/>
          <w:bCs/>
          <w:color w:val="595959" w:themeColor="text1" w:themeTint="A6"/>
          <w:sz w:val="18"/>
          <w:szCs w:val="18"/>
        </w:rPr>
        <w:t xml:space="preserve"> </w:t>
      </w:r>
      <w:r w:rsidR="00C402FA" w:rsidRPr="0048779B">
        <w:rPr>
          <w:rFonts w:ascii="Poppins" w:eastAsia="Poppins" w:hAnsi="Poppins" w:cs="Poppins"/>
          <w:b/>
          <w:color w:val="FE5022"/>
          <w:sz w:val="18"/>
          <w:szCs w:val="18"/>
        </w:rPr>
        <w:tab/>
      </w:r>
      <w:r w:rsidR="00C402FA" w:rsidRPr="0048779B">
        <w:rPr>
          <w:rFonts w:ascii="Poppins" w:eastAsia="Poppins" w:hAnsi="Poppins" w:cs="Poppins"/>
          <w:color w:val="808080"/>
          <w:sz w:val="18"/>
          <w:szCs w:val="18"/>
        </w:rPr>
        <w:t>06.</w:t>
      </w:r>
      <w:r w:rsidRPr="0048779B">
        <w:rPr>
          <w:rFonts w:ascii="Poppins" w:eastAsia="Poppins" w:hAnsi="Poppins" w:cs="Poppins"/>
          <w:color w:val="808080"/>
          <w:sz w:val="18"/>
          <w:szCs w:val="18"/>
        </w:rPr>
        <w:t>2012</w:t>
      </w:r>
      <w:r w:rsidR="00C402FA" w:rsidRPr="0048779B">
        <w:rPr>
          <w:rFonts w:ascii="Poppins" w:eastAsia="Poppins" w:hAnsi="Poppins" w:cs="Poppins"/>
          <w:color w:val="808080"/>
          <w:sz w:val="18"/>
          <w:szCs w:val="18"/>
        </w:rPr>
        <w:t xml:space="preserve"> – </w:t>
      </w:r>
      <w:r w:rsidRPr="0048779B">
        <w:rPr>
          <w:rFonts w:ascii="Poppins" w:eastAsia="Poppins" w:hAnsi="Poppins" w:cs="Poppins"/>
          <w:color w:val="808080"/>
          <w:sz w:val="18"/>
          <w:szCs w:val="18"/>
        </w:rPr>
        <w:t>10</w:t>
      </w:r>
      <w:r w:rsidR="00C402FA" w:rsidRPr="0048779B">
        <w:rPr>
          <w:rFonts w:ascii="Poppins" w:eastAsia="Poppins" w:hAnsi="Poppins" w:cs="Poppins"/>
          <w:color w:val="808080"/>
          <w:sz w:val="18"/>
          <w:szCs w:val="18"/>
        </w:rPr>
        <w:t>.</w:t>
      </w:r>
      <w:r w:rsidRPr="0048779B">
        <w:rPr>
          <w:rFonts w:ascii="Poppins" w:eastAsia="Poppins" w:hAnsi="Poppins" w:cs="Poppins"/>
          <w:color w:val="808080"/>
          <w:sz w:val="18"/>
          <w:szCs w:val="18"/>
        </w:rPr>
        <w:t>2019</w:t>
      </w:r>
    </w:p>
    <w:p w14:paraId="1E28CB21" w14:textId="1B91A56C" w:rsidR="00C402FA" w:rsidRPr="0048779B" w:rsidRDefault="00AD5399" w:rsidP="00D47C7B">
      <w:pPr>
        <w:spacing w:after="0" w:line="240" w:lineRule="auto"/>
        <w:ind w:left="720"/>
        <w:rPr>
          <w:rFonts w:ascii="Poppins" w:eastAsia="Poppins" w:hAnsi="Poppins" w:cs="Poppins"/>
          <w:b/>
          <w:bCs/>
          <w:color w:val="595959" w:themeColor="text1" w:themeTint="A6"/>
          <w:sz w:val="18"/>
          <w:szCs w:val="18"/>
        </w:rPr>
      </w:pPr>
      <w:r w:rsidRPr="0048779B">
        <w:rPr>
          <w:rFonts w:ascii="Poppins" w:hAnsi="Poppins" w:cs="Poppins"/>
          <w:b/>
          <w:bCs/>
          <w:color w:val="000000"/>
          <w:sz w:val="18"/>
          <w:szCs w:val="18"/>
        </w:rPr>
        <w:t>AI &amp; Enterprise Automation for Banking and Telecom</w:t>
      </w:r>
      <w:r w:rsidR="004A3752" w:rsidRPr="0048779B">
        <w:rPr>
          <w:rFonts w:ascii="Poppins" w:hAnsi="Poppins" w:cs="Poppins"/>
          <w:b/>
          <w:bCs/>
          <w:color w:val="000000"/>
          <w:sz w:val="18"/>
          <w:szCs w:val="18"/>
        </w:rPr>
        <w:t xml:space="preserve"> - </w:t>
      </w:r>
      <w:r w:rsidR="004A3752" w:rsidRPr="0048779B">
        <w:rPr>
          <w:rFonts w:ascii="Poppins" w:eastAsia="Poppins" w:hAnsi="Poppins" w:cs="Poppins"/>
          <w:b/>
          <w:bCs/>
          <w:color w:val="595959" w:themeColor="text1" w:themeTint="A6"/>
          <w:sz w:val="18"/>
          <w:szCs w:val="18"/>
        </w:rPr>
        <w:t>Principal Architect</w:t>
      </w:r>
    </w:p>
    <w:p w14:paraId="2E8FB9ED"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Led architecture and development across multiple enterprise platforms used by banks and telecom providers. Delivered an AI-powered check processing system achieving</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99.3% accuracy</w:t>
      </w:r>
      <w:r w:rsidRPr="0048779B">
        <w:rPr>
          <w:rStyle w:val="apple-converted-space"/>
          <w:rFonts w:ascii="Poppins" w:hAnsi="Poppins" w:cs="Poppins"/>
          <w:color w:val="000000"/>
          <w:sz w:val="18"/>
          <w:szCs w:val="18"/>
        </w:rPr>
        <w:t> </w:t>
      </w:r>
      <w:r w:rsidRPr="0048779B">
        <w:rPr>
          <w:rFonts w:ascii="Poppins" w:hAnsi="Poppins" w:cs="Poppins"/>
          <w:color w:val="000000"/>
          <w:sz w:val="18"/>
          <w:szCs w:val="18"/>
        </w:rPr>
        <w:t>in handwritten courtesy amount recognition, handling up to</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400,000 checks/day</w:t>
      </w:r>
      <w:r w:rsidRPr="0048779B">
        <w:rPr>
          <w:rFonts w:ascii="Poppins" w:hAnsi="Poppins" w:cs="Poppins"/>
          <w:color w:val="000000"/>
          <w:sz w:val="18"/>
          <w:szCs w:val="18"/>
        </w:rPr>
        <w:t xml:space="preserve">. Designed the full deep learning pipeline, from image normalization and digit segmentation to CNN modeling and high-performance C++ deployment using </w:t>
      </w:r>
      <w:proofErr w:type="spellStart"/>
      <w:r w:rsidRPr="0048779B">
        <w:rPr>
          <w:rFonts w:ascii="Poppins" w:hAnsi="Poppins" w:cs="Poppins"/>
          <w:color w:val="000000"/>
          <w:sz w:val="18"/>
          <w:szCs w:val="18"/>
        </w:rPr>
        <w:t>gRPC</w:t>
      </w:r>
      <w:proofErr w:type="spellEnd"/>
      <w:r w:rsidR="002E7966" w:rsidRPr="0048779B">
        <w:rPr>
          <w:rFonts w:ascii="Poppins" w:eastAsia="Poppins" w:hAnsi="Poppins" w:cs="Poppins"/>
          <w:iCs/>
          <w:color w:val="000000" w:themeColor="text1"/>
          <w:sz w:val="18"/>
          <w:szCs w:val="18"/>
        </w:rPr>
        <w:t>.</w:t>
      </w:r>
    </w:p>
    <w:p w14:paraId="283BFCF8" w14:textId="77777777" w:rsidR="00AD5399"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Engineered a dynamic foreign exchange platform supporting options and futures trading, processing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 xml:space="preserve">€2B annually </w:t>
      </w:r>
      <w:r w:rsidRPr="0048779B">
        <w:rPr>
          <w:rFonts w:ascii="Poppins" w:hAnsi="Poppins" w:cs="Poppins"/>
          <w:color w:val="000000"/>
          <w:sz w:val="18"/>
          <w:szCs w:val="18"/>
        </w:rPr>
        <w:t>with real-time pricing based on the</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Black-Scholes model</w:t>
      </w:r>
      <w:r w:rsidRPr="0048779B">
        <w:rPr>
          <w:rFonts w:ascii="Poppins" w:hAnsi="Poppins" w:cs="Poppins"/>
          <w:color w:val="000000"/>
          <w:sz w:val="18"/>
          <w:szCs w:val="18"/>
        </w:rPr>
        <w:t>. Migrated legacy frontends to Angular for responsive UI and integrated trading workflows</w:t>
      </w:r>
      <w:r w:rsidR="002E7966" w:rsidRPr="0048779B">
        <w:rPr>
          <w:rFonts w:ascii="Poppins" w:eastAsia="Poppins" w:hAnsi="Poppins" w:cs="Poppins"/>
          <w:iCs/>
          <w:color w:val="000000" w:themeColor="text1"/>
          <w:sz w:val="18"/>
          <w:szCs w:val="18"/>
        </w:rPr>
        <w:t>.</w:t>
      </w:r>
    </w:p>
    <w:p w14:paraId="31F18D78" w14:textId="0F58C90C" w:rsidR="00055A5C" w:rsidRPr="0048779B" w:rsidRDefault="00AD5399" w:rsidP="00AD5399">
      <w:pPr>
        <w:pStyle w:val="ListParagraph"/>
        <w:numPr>
          <w:ilvl w:val="0"/>
          <w:numId w:val="22"/>
        </w:numPr>
        <w:tabs>
          <w:tab w:val="right" w:pos="11520"/>
        </w:tabs>
        <w:spacing w:before="120" w:after="120" w:line="240" w:lineRule="auto"/>
        <w:rPr>
          <w:rFonts w:ascii="Poppins" w:eastAsia="Poppins" w:hAnsi="Poppins" w:cs="Poppins"/>
          <w:iCs/>
          <w:color w:val="000000" w:themeColor="text1"/>
          <w:sz w:val="18"/>
          <w:szCs w:val="18"/>
        </w:rPr>
      </w:pPr>
      <w:r w:rsidRPr="0048779B">
        <w:rPr>
          <w:rFonts w:ascii="Poppins" w:hAnsi="Poppins" w:cs="Poppins"/>
          <w:color w:val="000000"/>
          <w:sz w:val="18"/>
          <w:szCs w:val="18"/>
        </w:rPr>
        <w:t>Built an automated contract validation platform for telecom operators, capable of validating over</w:t>
      </w:r>
      <w:r w:rsidRPr="0048779B">
        <w:rPr>
          <w:rStyle w:val="apple-converted-space"/>
          <w:rFonts w:ascii="Poppins" w:hAnsi="Poppins" w:cs="Poppins"/>
          <w:color w:val="000000"/>
          <w:sz w:val="18"/>
          <w:szCs w:val="18"/>
        </w:rPr>
        <w:t> </w:t>
      </w:r>
      <w:r w:rsidRPr="0048779B">
        <w:rPr>
          <w:rStyle w:val="Strong"/>
          <w:rFonts w:ascii="Poppins" w:hAnsi="Poppins" w:cs="Poppins"/>
          <w:color w:val="000000"/>
          <w:sz w:val="18"/>
          <w:szCs w:val="18"/>
        </w:rPr>
        <w:t>100,000 contracts/day</w:t>
      </w:r>
      <w:r w:rsidR="005A177B">
        <w:rPr>
          <w:rStyle w:val="Strong"/>
          <w:rFonts w:ascii="Poppins" w:hAnsi="Poppins" w:cs="Poppins"/>
          <w:color w:val="000000"/>
          <w:sz w:val="18"/>
          <w:szCs w:val="18"/>
        </w:rPr>
        <w:t xml:space="preserve"> </w:t>
      </w:r>
      <w:r w:rsidRPr="0048779B">
        <w:rPr>
          <w:rFonts w:ascii="Poppins" w:hAnsi="Poppins" w:cs="Poppins"/>
          <w:color w:val="000000"/>
          <w:sz w:val="18"/>
          <w:szCs w:val="18"/>
        </w:rPr>
        <w:t>using a microservice-based agent architecture. System generated daily compliance and financial reports, significantly improving scalability and audit readiness.</w:t>
      </w:r>
      <w:r w:rsidR="00316C2F" w:rsidRPr="0048779B">
        <w:rPr>
          <w:rFonts w:ascii="Poppins" w:eastAsia="Poppins" w:hAnsi="Poppins" w:cs="Poppins"/>
          <w:iCs/>
          <w:color w:val="000000" w:themeColor="text1"/>
          <w:sz w:val="18"/>
          <w:szCs w:val="18"/>
        </w:rPr>
        <w:br/>
      </w:r>
    </w:p>
    <w:p w14:paraId="66EB2E54" w14:textId="290AA8C5" w:rsidR="000B73EA" w:rsidRPr="0048779B" w:rsidRDefault="000B73EA" w:rsidP="00D47C7B">
      <w:pPr>
        <w:tabs>
          <w:tab w:val="right" w:pos="11520"/>
        </w:tabs>
        <w:spacing w:before="120" w:after="0" w:line="240" w:lineRule="auto"/>
        <w:ind w:left="720"/>
        <w:rPr>
          <w:rFonts w:ascii="Poppins" w:eastAsia="Poppins" w:hAnsi="Poppins" w:cs="Poppins"/>
          <w:b/>
          <w:bCs/>
          <w:color w:val="FF0000"/>
          <w:sz w:val="18"/>
          <w:szCs w:val="18"/>
        </w:rPr>
      </w:pPr>
      <w:proofErr w:type="spellStart"/>
      <w:r w:rsidRPr="0048779B">
        <w:rPr>
          <w:rFonts w:ascii="Poppins" w:eastAsia="Poppins" w:hAnsi="Poppins" w:cs="Poppins"/>
          <w:b/>
          <w:bCs/>
          <w:color w:val="000000" w:themeColor="text1"/>
          <w:sz w:val="18"/>
          <w:szCs w:val="18"/>
        </w:rPr>
        <w:t>Fedaso</w:t>
      </w:r>
      <w:proofErr w:type="spellEnd"/>
      <w:r w:rsidRPr="0048779B">
        <w:rPr>
          <w:rFonts w:ascii="Poppins" w:eastAsia="Poppins" w:hAnsi="Poppins" w:cs="Poppins"/>
          <w:b/>
          <w:bCs/>
          <w:color w:val="000000" w:themeColor="text1"/>
          <w:sz w:val="18"/>
          <w:szCs w:val="18"/>
        </w:rPr>
        <w:t xml:space="preserve"> || </w:t>
      </w:r>
      <w:proofErr w:type="spellStart"/>
      <w:r w:rsidRPr="0048779B">
        <w:rPr>
          <w:rFonts w:ascii="Poppins" w:eastAsia="Poppins" w:hAnsi="Poppins" w:cs="Poppins"/>
          <w:b/>
          <w:bCs/>
          <w:color w:val="000000" w:themeColor="text1"/>
          <w:sz w:val="18"/>
          <w:szCs w:val="18"/>
        </w:rPr>
        <w:t>Orone</w:t>
      </w:r>
      <w:proofErr w:type="spellEnd"/>
      <w:r w:rsidRPr="0048779B">
        <w:rPr>
          <w:rFonts w:ascii="Poppins" w:eastAsia="Poppins" w:hAnsi="Poppins" w:cs="Poppins"/>
          <w:b/>
          <w:bCs/>
          <w:color w:val="000000" w:themeColor="text1"/>
          <w:sz w:val="18"/>
          <w:szCs w:val="18"/>
        </w:rPr>
        <w:t xml:space="preserve"> Group </w:t>
      </w:r>
      <w:r w:rsidRPr="0048779B">
        <w:rPr>
          <w:rFonts w:ascii="Poppins" w:eastAsia="Poppins" w:hAnsi="Poppins" w:cs="Poppins"/>
          <w:b/>
          <w:color w:val="FE5022"/>
          <w:sz w:val="18"/>
          <w:szCs w:val="18"/>
        </w:rPr>
        <w:tab/>
      </w:r>
      <w:r w:rsidRPr="0048779B">
        <w:rPr>
          <w:rFonts w:ascii="Poppins" w:eastAsia="Poppins" w:hAnsi="Poppins" w:cs="Poppins"/>
          <w:color w:val="808080"/>
          <w:sz w:val="18"/>
          <w:szCs w:val="18"/>
        </w:rPr>
        <w:t>04.2010 – 05.2012</w:t>
      </w:r>
    </w:p>
    <w:p w14:paraId="675D28FA" w14:textId="174553A6" w:rsidR="000B73EA" w:rsidRPr="0048779B" w:rsidRDefault="00AD5399" w:rsidP="00D47C7B">
      <w:pPr>
        <w:spacing w:after="0"/>
        <w:ind w:left="720"/>
        <w:rPr>
          <w:rFonts w:ascii="Poppins" w:eastAsia="Poppins" w:hAnsi="Poppins" w:cs="Poppins"/>
          <w:b/>
          <w:bCs/>
          <w:sz w:val="18"/>
          <w:szCs w:val="18"/>
        </w:rPr>
      </w:pPr>
      <w:r w:rsidRPr="0048779B">
        <w:rPr>
          <w:rFonts w:ascii="Poppins" w:hAnsi="Poppins" w:cs="Poppins"/>
          <w:b/>
          <w:bCs/>
          <w:color w:val="000000"/>
          <w:sz w:val="18"/>
          <w:szCs w:val="18"/>
        </w:rPr>
        <w:t>Multi-Sector Enterprise Software Delivery</w:t>
      </w:r>
      <w:r w:rsidR="000B73EA" w:rsidRPr="0048779B">
        <w:rPr>
          <w:rFonts w:ascii="Poppins" w:eastAsia="Poppins" w:hAnsi="Poppins" w:cs="Poppins"/>
          <w:b/>
          <w:bCs/>
          <w:sz w:val="18"/>
          <w:szCs w:val="18"/>
        </w:rPr>
        <w:t xml:space="preserve"> </w:t>
      </w:r>
      <w:r w:rsidR="004A3752" w:rsidRPr="0048779B">
        <w:rPr>
          <w:rFonts w:ascii="Poppins" w:eastAsia="Poppins" w:hAnsi="Poppins" w:cs="Poppins"/>
          <w:b/>
          <w:bCs/>
          <w:sz w:val="18"/>
          <w:szCs w:val="18"/>
        </w:rPr>
        <w:t xml:space="preserve">- </w:t>
      </w:r>
      <w:r w:rsidR="004A3752" w:rsidRPr="0048779B">
        <w:rPr>
          <w:rFonts w:ascii="Poppins" w:eastAsia="Poppins" w:hAnsi="Poppins" w:cs="Poppins"/>
          <w:b/>
          <w:bCs/>
          <w:color w:val="595959" w:themeColor="text1" w:themeTint="A6"/>
          <w:sz w:val="18"/>
          <w:szCs w:val="18"/>
        </w:rPr>
        <w:t>Principal Architect</w:t>
      </w:r>
    </w:p>
    <w:p w14:paraId="27B5156E" w14:textId="24C89C90" w:rsidR="004A3752" w:rsidRPr="00973336" w:rsidRDefault="00973336" w:rsidP="004A3752">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973336">
        <w:rPr>
          <w:rFonts w:ascii="Poppins" w:hAnsi="Poppins" w:cs="Poppins"/>
          <w:sz w:val="18"/>
          <w:szCs w:val="18"/>
        </w:rPr>
        <w:t>Led distributed R&amp;D and engineering teams across Europe and North Africa to deliver enterprise software for finance, insurance, retail, and government sectors. Drove product roadmaps, technology selection, and end-to-end delivery, modernizing legacy systems through REST-based microservices, Agile/Scrum adoption, and database decoupling. Spearheaded EBP’s public tender system overhaul with MVC architecture and a scalable notification engine for automated B2B tender matching.</w:t>
      </w:r>
    </w:p>
    <w:p w14:paraId="333BD631" w14:textId="2C4149BE" w:rsidR="000B73EA" w:rsidRPr="0048779B" w:rsidRDefault="00973336" w:rsidP="0048779B">
      <w:pPr>
        <w:pStyle w:val="ListParagraph"/>
        <w:numPr>
          <w:ilvl w:val="0"/>
          <w:numId w:val="23"/>
        </w:numPr>
        <w:tabs>
          <w:tab w:val="right" w:pos="11520"/>
        </w:tabs>
        <w:spacing w:before="120" w:after="120" w:line="240" w:lineRule="auto"/>
        <w:rPr>
          <w:rFonts w:ascii="Poppins" w:eastAsia="Poppins" w:hAnsi="Poppins" w:cs="Poppins"/>
          <w:iCs/>
          <w:color w:val="000000" w:themeColor="text1"/>
          <w:sz w:val="18"/>
          <w:szCs w:val="18"/>
        </w:rPr>
      </w:pPr>
      <w:r w:rsidRPr="00973336">
        <w:rPr>
          <w:rFonts w:ascii="Poppins" w:hAnsi="Poppins" w:cs="Poppins"/>
          <w:sz w:val="18"/>
          <w:szCs w:val="18"/>
        </w:rPr>
        <w:t>Enhanced scalability by replacing stored procedures with a cache-enabled business logic layer, reducing platform load and accelerating response times for high-volume transactions. These upgrades improved system maintainability while supporting real-time demands across global deployments</w:t>
      </w:r>
      <w:r w:rsidR="004A3752" w:rsidRPr="0048779B">
        <w:rPr>
          <w:rFonts w:ascii="Poppins" w:hAnsi="Poppins" w:cs="Poppins"/>
          <w:color w:val="000000"/>
          <w:sz w:val="18"/>
          <w:szCs w:val="18"/>
        </w:rPr>
        <w:t>.</w:t>
      </w:r>
    </w:p>
    <w:p w14:paraId="2EB07BCF" w14:textId="36FC8B50" w:rsidR="008F235A" w:rsidRPr="00183356" w:rsidRDefault="008F235A" w:rsidP="00183356">
      <w:bookmarkStart w:id="5" w:name="_heading=h.3znysh7" w:colFirst="0" w:colLast="0"/>
      <w:bookmarkEnd w:id="5"/>
    </w:p>
    <w:p w14:paraId="1D8AB59E" w14:textId="443A9ED5" w:rsidR="008326DB" w:rsidRDefault="000B73EA" w:rsidP="00183356">
      <w:pPr>
        <w:pStyle w:val="Heading1"/>
        <w:keepNext w:val="0"/>
        <w:keepLines w:val="0"/>
        <w:pBdr>
          <w:bottom w:val="none" w:sz="0" w:space="0" w:color="000000"/>
        </w:pBdr>
        <w:spacing w:before="120" w:after="0" w:line="240" w:lineRule="auto"/>
        <w:ind w:right="-682" w:firstLine="708"/>
        <w:rPr>
          <w:rFonts w:ascii="Poppins" w:eastAsia="Poppins" w:hAnsi="Poppins" w:cs="Poppins"/>
          <w:b/>
          <w:color w:val="000000"/>
          <w:sz w:val="34"/>
          <w:szCs w:val="34"/>
        </w:rPr>
      </w:pPr>
      <w:r>
        <w:rPr>
          <w:rFonts w:ascii="Poppins" w:eastAsia="Poppins" w:hAnsi="Poppins" w:cs="Poppins"/>
          <w:b/>
          <w:color w:val="000000"/>
          <w:sz w:val="34"/>
          <w:szCs w:val="34"/>
        </w:rPr>
        <w:t>Education</w:t>
      </w:r>
    </w:p>
    <w:p w14:paraId="6D6623E5" w14:textId="77777777" w:rsidR="008326DB" w:rsidRDefault="00FF6116">
      <w:pPr>
        <w:pStyle w:val="Heading1"/>
        <w:keepNext w:val="0"/>
        <w:keepLines w:val="0"/>
        <w:widowControl w:val="0"/>
        <w:pBdr>
          <w:bottom w:val="none" w:sz="0" w:space="0" w:color="000000"/>
        </w:pBdr>
        <w:spacing w:before="120" w:after="120" w:line="240" w:lineRule="auto"/>
        <w:ind w:left="708"/>
        <w:rPr>
          <w:rFonts w:ascii="Poppins" w:eastAsia="Poppins" w:hAnsi="Poppins" w:cs="Poppins"/>
          <w:b/>
          <w:color w:val="000000"/>
          <w:sz w:val="18"/>
          <w:szCs w:val="18"/>
        </w:rPr>
      </w:pPr>
      <w:bookmarkStart w:id="6" w:name="_heading=h.2et92p0" w:colFirst="0" w:colLast="0"/>
      <w:bookmarkEnd w:id="6"/>
      <w:r>
        <w:rPr>
          <w:noProof/>
          <w:sz w:val="10"/>
          <w:szCs w:val="10"/>
        </w:rPr>
        <w:pict w14:anchorId="58026130">
          <v:rect id="_x0000_i1025" alt="" style="width:468pt;height:.05pt;mso-width-percent:0;mso-height-percent:0;mso-width-percent:0;mso-height-percent:0" o:hralign="center" o:hrstd="t" o:hr="t" fillcolor="#a0a0a0" stroked="f"/>
        </w:pict>
      </w:r>
    </w:p>
    <w:p w14:paraId="538C5C46" w14:textId="29DB626F" w:rsidR="008326DB" w:rsidRPr="00C402FA" w:rsidRDefault="000B73EA" w:rsidP="0048779B">
      <w:pPr>
        <w:tabs>
          <w:tab w:val="right" w:pos="11520"/>
        </w:tabs>
        <w:spacing w:before="120" w:after="120" w:line="240" w:lineRule="auto"/>
        <w:ind w:left="720"/>
        <w:rPr>
          <w:rFonts w:ascii="Poppins" w:eastAsia="Poppins" w:hAnsi="Poppins" w:cs="Poppins"/>
          <w:iCs/>
          <w:color w:val="000000" w:themeColor="text1"/>
          <w:sz w:val="18"/>
          <w:szCs w:val="18"/>
        </w:rPr>
      </w:pPr>
      <w:r w:rsidRPr="00337D3A">
        <w:rPr>
          <w:rFonts w:ascii="Poppins" w:eastAsia="Poppins" w:hAnsi="Poppins" w:cs="Poppins"/>
          <w:b/>
          <w:bCs/>
          <w:iCs/>
          <w:color w:val="0070C0"/>
          <w:sz w:val="18"/>
          <w:szCs w:val="18"/>
        </w:rPr>
        <w:t xml:space="preserve">University of </w:t>
      </w:r>
      <w:r w:rsidR="00AB5BD4" w:rsidRPr="00337D3A">
        <w:rPr>
          <w:rFonts w:ascii="Poppins" w:eastAsia="Poppins" w:hAnsi="Poppins" w:cs="Poppins"/>
          <w:b/>
          <w:bCs/>
          <w:iCs/>
          <w:color w:val="0070C0"/>
          <w:sz w:val="18"/>
          <w:szCs w:val="18"/>
        </w:rPr>
        <w:t xml:space="preserve">Michigan </w:t>
      </w:r>
      <w:r w:rsidR="00AB5BD4" w:rsidRPr="00AB5BD4">
        <w:rPr>
          <w:rFonts w:ascii="Poppins" w:eastAsia="Poppins" w:hAnsi="Poppins" w:cs="Poppins"/>
          <w:iCs/>
          <w:color w:val="244061" w:themeColor="accent1" w:themeShade="80"/>
          <w:sz w:val="18"/>
          <w:szCs w:val="18"/>
        </w:rPr>
        <w:t>B.S.</w:t>
      </w:r>
      <w:r w:rsidRPr="00AB5BD4">
        <w:rPr>
          <w:rFonts w:ascii="Poppins" w:eastAsia="Poppins" w:hAnsi="Poppins" w:cs="Poppins"/>
          <w:iCs/>
          <w:color w:val="244061" w:themeColor="accent1" w:themeShade="80"/>
          <w:sz w:val="18"/>
          <w:szCs w:val="18"/>
        </w:rPr>
        <w:t xml:space="preserve"> Mathematics, Minor Computer Science</w:t>
      </w:r>
      <w:r w:rsidRPr="00AB5BD4">
        <w:rPr>
          <w:rFonts w:ascii="Poppins" w:eastAsia="Poppins" w:hAnsi="Poppins" w:cs="Poppins"/>
          <w:b/>
          <w:bCs/>
          <w:iCs/>
          <w:color w:val="244061" w:themeColor="accent1" w:themeShade="80"/>
          <w:sz w:val="18"/>
          <w:szCs w:val="18"/>
        </w:rPr>
        <w:t xml:space="preserve"> </w:t>
      </w:r>
    </w:p>
    <w:sectPr w:rsidR="008326DB" w:rsidRPr="00C402FA">
      <w:headerReference w:type="default" r:id="rId12"/>
      <w:footerReference w:type="default" r:id="rId13"/>
      <w:headerReference w:type="first" r:id="rId14"/>
      <w:footerReference w:type="first" r:id="rId15"/>
      <w:pgSz w:w="12240" w:h="15840"/>
      <w:pgMar w:top="0" w:right="720" w:bottom="0" w:left="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5B60" w14:textId="77777777" w:rsidR="00FF6116" w:rsidRDefault="00FF6116">
      <w:pPr>
        <w:spacing w:after="0" w:line="240" w:lineRule="auto"/>
      </w:pPr>
      <w:r>
        <w:separator/>
      </w:r>
    </w:p>
  </w:endnote>
  <w:endnote w:type="continuationSeparator" w:id="0">
    <w:p w14:paraId="3DEAA89B" w14:textId="77777777" w:rsidR="00FF6116" w:rsidRDefault="00FF6116">
      <w:pPr>
        <w:spacing w:after="0" w:line="240" w:lineRule="auto"/>
      </w:pPr>
      <w:r>
        <w:continuationSeparator/>
      </w:r>
    </w:p>
  </w:endnote>
  <w:endnote w:type="continuationNotice" w:id="1">
    <w:p w14:paraId="05E46A0C" w14:textId="77777777" w:rsidR="00FF6116" w:rsidRDefault="00FF61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9D87" w14:textId="77777777" w:rsidR="008326DB" w:rsidRDefault="008326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9DAD" w14:textId="77777777" w:rsidR="008326DB" w:rsidRDefault="008326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1D1BD" w14:textId="77777777" w:rsidR="00FF6116" w:rsidRDefault="00FF6116">
      <w:pPr>
        <w:spacing w:after="0" w:line="240" w:lineRule="auto"/>
      </w:pPr>
      <w:r>
        <w:separator/>
      </w:r>
    </w:p>
  </w:footnote>
  <w:footnote w:type="continuationSeparator" w:id="0">
    <w:p w14:paraId="0438AFAC" w14:textId="77777777" w:rsidR="00FF6116" w:rsidRDefault="00FF6116">
      <w:pPr>
        <w:spacing w:after="0" w:line="240" w:lineRule="auto"/>
      </w:pPr>
      <w:r>
        <w:continuationSeparator/>
      </w:r>
    </w:p>
  </w:footnote>
  <w:footnote w:type="continuationNotice" w:id="1">
    <w:p w14:paraId="67E495E6" w14:textId="77777777" w:rsidR="00FF6116" w:rsidRDefault="00FF61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5CB3" w14:textId="77777777" w:rsidR="008326DB" w:rsidRDefault="00832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CDED" w14:textId="77777777" w:rsidR="008326DB" w:rsidRDefault="00832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061"/>
    <w:multiLevelType w:val="hybridMultilevel"/>
    <w:tmpl w:val="D3FE4406"/>
    <w:lvl w:ilvl="0" w:tplc="CF3E2B5A">
      <w:start w:val="1"/>
      <w:numFmt w:val="bullet"/>
      <w:lvlText w:val="●"/>
      <w:lvlJc w:val="left"/>
      <w:pPr>
        <w:ind w:left="425" w:hanging="360"/>
      </w:pPr>
      <w:rPr>
        <w:rFonts w:ascii="Symbol" w:hAnsi="Symbol" w:hint="default"/>
        <w:color w:val="FFFFFF"/>
        <w:u w:val="none"/>
      </w:rPr>
    </w:lvl>
    <w:lvl w:ilvl="1" w:tplc="897E1502">
      <w:start w:val="1"/>
      <w:numFmt w:val="bullet"/>
      <w:lvlText w:val="○"/>
      <w:lvlJc w:val="left"/>
      <w:pPr>
        <w:ind w:left="1440" w:hanging="360"/>
      </w:pPr>
      <w:rPr>
        <w:rFonts w:hint="default"/>
        <w:u w:val="none"/>
      </w:rPr>
    </w:lvl>
    <w:lvl w:ilvl="2" w:tplc="5232E17C">
      <w:start w:val="1"/>
      <w:numFmt w:val="bullet"/>
      <w:lvlText w:val="■"/>
      <w:lvlJc w:val="left"/>
      <w:pPr>
        <w:ind w:left="2160" w:hanging="360"/>
      </w:pPr>
      <w:rPr>
        <w:rFonts w:hint="default"/>
        <w:u w:val="none"/>
      </w:rPr>
    </w:lvl>
    <w:lvl w:ilvl="3" w:tplc="E604B2C2">
      <w:start w:val="1"/>
      <w:numFmt w:val="bullet"/>
      <w:lvlText w:val="●"/>
      <w:lvlJc w:val="left"/>
      <w:pPr>
        <w:ind w:left="2880" w:hanging="360"/>
      </w:pPr>
      <w:rPr>
        <w:rFonts w:hint="default"/>
        <w:u w:val="none"/>
      </w:rPr>
    </w:lvl>
    <w:lvl w:ilvl="4" w:tplc="51803340">
      <w:start w:val="1"/>
      <w:numFmt w:val="bullet"/>
      <w:lvlText w:val="○"/>
      <w:lvlJc w:val="left"/>
      <w:pPr>
        <w:ind w:left="3600" w:hanging="360"/>
      </w:pPr>
      <w:rPr>
        <w:rFonts w:hint="default"/>
        <w:u w:val="none"/>
      </w:rPr>
    </w:lvl>
    <w:lvl w:ilvl="5" w:tplc="80500272">
      <w:start w:val="1"/>
      <w:numFmt w:val="bullet"/>
      <w:lvlText w:val="■"/>
      <w:lvlJc w:val="left"/>
      <w:pPr>
        <w:ind w:left="4320" w:hanging="360"/>
      </w:pPr>
      <w:rPr>
        <w:rFonts w:hint="default"/>
        <w:u w:val="none"/>
      </w:rPr>
    </w:lvl>
    <w:lvl w:ilvl="6" w:tplc="247C237A">
      <w:start w:val="1"/>
      <w:numFmt w:val="bullet"/>
      <w:lvlText w:val="●"/>
      <w:lvlJc w:val="left"/>
      <w:pPr>
        <w:ind w:left="5040" w:hanging="360"/>
      </w:pPr>
      <w:rPr>
        <w:rFonts w:hint="default"/>
        <w:u w:val="none"/>
      </w:rPr>
    </w:lvl>
    <w:lvl w:ilvl="7" w:tplc="6D722EBC">
      <w:start w:val="1"/>
      <w:numFmt w:val="bullet"/>
      <w:lvlText w:val="○"/>
      <w:lvlJc w:val="left"/>
      <w:pPr>
        <w:ind w:left="5760" w:hanging="360"/>
      </w:pPr>
      <w:rPr>
        <w:rFonts w:hint="default"/>
        <w:u w:val="none"/>
      </w:rPr>
    </w:lvl>
    <w:lvl w:ilvl="8" w:tplc="3692FB6C">
      <w:start w:val="1"/>
      <w:numFmt w:val="bullet"/>
      <w:lvlText w:val="■"/>
      <w:lvlJc w:val="left"/>
      <w:pPr>
        <w:ind w:left="6480" w:hanging="360"/>
      </w:pPr>
      <w:rPr>
        <w:rFonts w:hint="default"/>
        <w:u w:val="none"/>
      </w:rPr>
    </w:lvl>
  </w:abstractNum>
  <w:abstractNum w:abstractNumId="1" w15:restartNumberingAfterBreak="0">
    <w:nsid w:val="02372E4D"/>
    <w:multiLevelType w:val="multilevel"/>
    <w:tmpl w:val="1C5EC5F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39B7113"/>
    <w:multiLevelType w:val="multilevel"/>
    <w:tmpl w:val="67C43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3D5287C"/>
    <w:multiLevelType w:val="multilevel"/>
    <w:tmpl w:val="CAA252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0D7F6428"/>
    <w:multiLevelType w:val="multilevel"/>
    <w:tmpl w:val="DD2ED4E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hint="default"/>
        <w:u w:val="no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3F4C33"/>
    <w:multiLevelType w:val="hybridMultilevel"/>
    <w:tmpl w:val="EBE2F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C94FCB"/>
    <w:multiLevelType w:val="multilevel"/>
    <w:tmpl w:val="B5A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D129D"/>
    <w:multiLevelType w:val="multilevel"/>
    <w:tmpl w:val="A1C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E5BE5"/>
    <w:multiLevelType w:val="multilevel"/>
    <w:tmpl w:val="334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D3615"/>
    <w:multiLevelType w:val="multilevel"/>
    <w:tmpl w:val="19563F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AD04ED0"/>
    <w:multiLevelType w:val="multilevel"/>
    <w:tmpl w:val="727C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E2D99"/>
    <w:multiLevelType w:val="multilevel"/>
    <w:tmpl w:val="14F45D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25F4257"/>
    <w:multiLevelType w:val="multilevel"/>
    <w:tmpl w:val="71D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31F31"/>
    <w:multiLevelType w:val="multilevel"/>
    <w:tmpl w:val="C71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E5AAD"/>
    <w:multiLevelType w:val="multilevel"/>
    <w:tmpl w:val="D158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537EAC"/>
    <w:multiLevelType w:val="multilevel"/>
    <w:tmpl w:val="C2F2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04D96"/>
    <w:multiLevelType w:val="hybridMultilevel"/>
    <w:tmpl w:val="38CE8536"/>
    <w:lvl w:ilvl="0" w:tplc="200495D2">
      <w:start w:val="20"/>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7F5BDB"/>
    <w:multiLevelType w:val="multilevel"/>
    <w:tmpl w:val="69869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379E60A1"/>
    <w:multiLevelType w:val="multilevel"/>
    <w:tmpl w:val="A9F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F03CE8"/>
    <w:multiLevelType w:val="multilevel"/>
    <w:tmpl w:val="A85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1E14A1"/>
    <w:multiLevelType w:val="multilevel"/>
    <w:tmpl w:val="34D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53D18"/>
    <w:multiLevelType w:val="multilevel"/>
    <w:tmpl w:val="F7D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E2026"/>
    <w:multiLevelType w:val="multilevel"/>
    <w:tmpl w:val="F6A8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738C"/>
    <w:multiLevelType w:val="hybridMultilevel"/>
    <w:tmpl w:val="2D600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630E41"/>
    <w:multiLevelType w:val="multilevel"/>
    <w:tmpl w:val="FF78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342E19"/>
    <w:multiLevelType w:val="multilevel"/>
    <w:tmpl w:val="3DE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E3FF8"/>
    <w:multiLevelType w:val="multilevel"/>
    <w:tmpl w:val="A8CA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9C1872"/>
    <w:multiLevelType w:val="multilevel"/>
    <w:tmpl w:val="E65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740F21"/>
    <w:multiLevelType w:val="hybridMultilevel"/>
    <w:tmpl w:val="76CCF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951F04"/>
    <w:multiLevelType w:val="hybridMultilevel"/>
    <w:tmpl w:val="2FD4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041DAC"/>
    <w:multiLevelType w:val="multilevel"/>
    <w:tmpl w:val="8682C332"/>
    <w:lvl w:ilvl="0">
      <w:start w:val="1"/>
      <w:numFmt w:val="bullet"/>
      <w:lvlText w:val="○"/>
      <w:lvlJc w:val="left"/>
      <w:pPr>
        <w:ind w:left="1080" w:hanging="360"/>
      </w:pPr>
      <w:rPr>
        <w:rFonts w:hint="default"/>
        <w:sz w:val="20"/>
        <w:u w:val="none"/>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A015E2"/>
    <w:multiLevelType w:val="multilevel"/>
    <w:tmpl w:val="7D5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84E57"/>
    <w:multiLevelType w:val="multilevel"/>
    <w:tmpl w:val="517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0F1DE5"/>
    <w:multiLevelType w:val="multilevel"/>
    <w:tmpl w:val="1E0E436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F77309C"/>
    <w:multiLevelType w:val="multilevel"/>
    <w:tmpl w:val="F5E4CF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02959A4"/>
    <w:multiLevelType w:val="hybridMultilevel"/>
    <w:tmpl w:val="1040C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441374"/>
    <w:multiLevelType w:val="multilevel"/>
    <w:tmpl w:val="E030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D46A2"/>
    <w:multiLevelType w:val="hybridMultilevel"/>
    <w:tmpl w:val="D39E0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3D67C6"/>
    <w:multiLevelType w:val="multilevel"/>
    <w:tmpl w:val="D03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72D63"/>
    <w:multiLevelType w:val="hybridMultilevel"/>
    <w:tmpl w:val="1C6CB938"/>
    <w:lvl w:ilvl="0" w:tplc="04090001">
      <w:start w:val="1"/>
      <w:numFmt w:val="bullet"/>
      <w:lvlText w:val=""/>
      <w:lvlJc w:val="left"/>
      <w:pPr>
        <w:ind w:left="1080" w:hanging="360"/>
      </w:pPr>
      <w:rPr>
        <w:rFonts w:ascii="Symbol" w:hAnsi="Symbol" w:hint="default"/>
        <w:u w:val="no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0DB5116"/>
    <w:multiLevelType w:val="multilevel"/>
    <w:tmpl w:val="E0A850E8"/>
    <w:lvl w:ilvl="0">
      <w:start w:val="1"/>
      <w:numFmt w:val="bullet"/>
      <w:lvlText w:val=""/>
      <w:lvlJc w:val="left"/>
      <w:pPr>
        <w:ind w:left="1080" w:hanging="360"/>
      </w:pPr>
      <w:rPr>
        <w:rFonts w:ascii="Symbol" w:hAnsi="Symbol" w:hint="default"/>
        <w:sz w:val="20"/>
        <w:u w:val="none"/>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4FD4EF1"/>
    <w:multiLevelType w:val="multilevel"/>
    <w:tmpl w:val="930482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78510210"/>
    <w:multiLevelType w:val="multilevel"/>
    <w:tmpl w:val="95346E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3" w15:restartNumberingAfterBreak="0">
    <w:nsid w:val="78D55680"/>
    <w:multiLevelType w:val="multilevel"/>
    <w:tmpl w:val="72C43D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B180C7C"/>
    <w:multiLevelType w:val="hybridMultilevel"/>
    <w:tmpl w:val="2D8A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BF5712"/>
    <w:multiLevelType w:val="hybridMultilevel"/>
    <w:tmpl w:val="0FAEE2BE"/>
    <w:lvl w:ilvl="0" w:tplc="897E1502">
      <w:start w:val="1"/>
      <w:numFmt w:val="bullet"/>
      <w:lvlText w:val="○"/>
      <w:lvlJc w:val="left"/>
      <w:pPr>
        <w:ind w:left="1080" w:hanging="360"/>
      </w:pPr>
      <w:rPr>
        <w:rFonts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5064704">
    <w:abstractNumId w:val="0"/>
  </w:num>
  <w:num w:numId="2" w16cid:durableId="1331450961">
    <w:abstractNumId w:val="44"/>
  </w:num>
  <w:num w:numId="3" w16cid:durableId="1508902566">
    <w:abstractNumId w:val="26"/>
  </w:num>
  <w:num w:numId="4" w16cid:durableId="75904887">
    <w:abstractNumId w:val="8"/>
  </w:num>
  <w:num w:numId="5" w16cid:durableId="663822175">
    <w:abstractNumId w:val="11"/>
  </w:num>
  <w:num w:numId="6" w16cid:durableId="1714768413">
    <w:abstractNumId w:val="33"/>
  </w:num>
  <w:num w:numId="7" w16cid:durableId="1704473756">
    <w:abstractNumId w:val="14"/>
  </w:num>
  <w:num w:numId="8" w16cid:durableId="814032818">
    <w:abstractNumId w:val="42"/>
  </w:num>
  <w:num w:numId="9" w16cid:durableId="791828817">
    <w:abstractNumId w:val="3"/>
  </w:num>
  <w:num w:numId="10" w16cid:durableId="185412798">
    <w:abstractNumId w:val="17"/>
  </w:num>
  <w:num w:numId="11" w16cid:durableId="1799908370">
    <w:abstractNumId w:val="24"/>
  </w:num>
  <w:num w:numId="12" w16cid:durableId="907347372">
    <w:abstractNumId w:val="27"/>
  </w:num>
  <w:num w:numId="13" w16cid:durableId="606161242">
    <w:abstractNumId w:val="32"/>
  </w:num>
  <w:num w:numId="14" w16cid:durableId="2009018879">
    <w:abstractNumId w:val="19"/>
  </w:num>
  <w:num w:numId="15" w16cid:durableId="182981422">
    <w:abstractNumId w:val="18"/>
  </w:num>
  <w:num w:numId="16" w16cid:durableId="1340693623">
    <w:abstractNumId w:val="13"/>
  </w:num>
  <w:num w:numId="17" w16cid:durableId="954944780">
    <w:abstractNumId w:val="16"/>
  </w:num>
  <w:num w:numId="18" w16cid:durableId="1592662966">
    <w:abstractNumId w:val="38"/>
  </w:num>
  <w:num w:numId="19" w16cid:durableId="1082875198">
    <w:abstractNumId w:val="37"/>
  </w:num>
  <w:num w:numId="20" w16cid:durableId="1745184700">
    <w:abstractNumId w:val="35"/>
  </w:num>
  <w:num w:numId="21" w16cid:durableId="2006975494">
    <w:abstractNumId w:val="5"/>
  </w:num>
  <w:num w:numId="22" w16cid:durableId="2000379995">
    <w:abstractNumId w:val="29"/>
  </w:num>
  <w:num w:numId="23" w16cid:durableId="1909461598">
    <w:abstractNumId w:val="23"/>
  </w:num>
  <w:num w:numId="24" w16cid:durableId="1455950832">
    <w:abstractNumId w:val="36"/>
  </w:num>
  <w:num w:numId="25" w16cid:durableId="1093866771">
    <w:abstractNumId w:val="25"/>
  </w:num>
  <w:num w:numId="26" w16cid:durableId="954872174">
    <w:abstractNumId w:val="21"/>
  </w:num>
  <w:num w:numId="27" w16cid:durableId="398789066">
    <w:abstractNumId w:val="7"/>
  </w:num>
  <w:num w:numId="28" w16cid:durableId="872615833">
    <w:abstractNumId w:val="34"/>
  </w:num>
  <w:num w:numId="29" w16cid:durableId="474837054">
    <w:abstractNumId w:val="1"/>
  </w:num>
  <w:num w:numId="30" w16cid:durableId="1929457267">
    <w:abstractNumId w:val="20"/>
  </w:num>
  <w:num w:numId="31" w16cid:durableId="1221359528">
    <w:abstractNumId w:val="15"/>
  </w:num>
  <w:num w:numId="32" w16cid:durableId="1889221179">
    <w:abstractNumId w:val="6"/>
  </w:num>
  <w:num w:numId="33" w16cid:durableId="1752195144">
    <w:abstractNumId w:val="43"/>
  </w:num>
  <w:num w:numId="34" w16cid:durableId="666634195">
    <w:abstractNumId w:val="10"/>
  </w:num>
  <w:num w:numId="35" w16cid:durableId="1082412594">
    <w:abstractNumId w:val="41"/>
  </w:num>
  <w:num w:numId="36" w16cid:durableId="1639601668">
    <w:abstractNumId w:val="9"/>
  </w:num>
  <w:num w:numId="37" w16cid:durableId="1186217451">
    <w:abstractNumId w:val="31"/>
  </w:num>
  <w:num w:numId="38" w16cid:durableId="721104096">
    <w:abstractNumId w:val="12"/>
  </w:num>
  <w:num w:numId="39" w16cid:durableId="354966221">
    <w:abstractNumId w:val="22"/>
  </w:num>
  <w:num w:numId="40" w16cid:durableId="654191353">
    <w:abstractNumId w:val="28"/>
  </w:num>
  <w:num w:numId="41" w16cid:durableId="1251232582">
    <w:abstractNumId w:val="45"/>
  </w:num>
  <w:num w:numId="42" w16cid:durableId="181361888">
    <w:abstractNumId w:val="30"/>
  </w:num>
  <w:num w:numId="43" w16cid:durableId="99032098">
    <w:abstractNumId w:val="40"/>
  </w:num>
  <w:num w:numId="44" w16cid:durableId="722876542">
    <w:abstractNumId w:val="4"/>
  </w:num>
  <w:num w:numId="45" w16cid:durableId="186601013">
    <w:abstractNumId w:val="2"/>
  </w:num>
  <w:num w:numId="46" w16cid:durableId="1683821115">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DB"/>
    <w:rsid w:val="00000EC6"/>
    <w:rsid w:val="00002085"/>
    <w:rsid w:val="00045E33"/>
    <w:rsid w:val="00055A5C"/>
    <w:rsid w:val="000767C8"/>
    <w:rsid w:val="000768A5"/>
    <w:rsid w:val="00080D4A"/>
    <w:rsid w:val="000B73EA"/>
    <w:rsid w:val="000C0DB6"/>
    <w:rsid w:val="00117EE5"/>
    <w:rsid w:val="0013421B"/>
    <w:rsid w:val="001410B3"/>
    <w:rsid w:val="0014340F"/>
    <w:rsid w:val="0015290F"/>
    <w:rsid w:val="00183356"/>
    <w:rsid w:val="001B39AA"/>
    <w:rsid w:val="001D695D"/>
    <w:rsid w:val="00216467"/>
    <w:rsid w:val="00226410"/>
    <w:rsid w:val="0023771E"/>
    <w:rsid w:val="002544A4"/>
    <w:rsid w:val="00255F85"/>
    <w:rsid w:val="00263A0A"/>
    <w:rsid w:val="00284BF9"/>
    <w:rsid w:val="002B610F"/>
    <w:rsid w:val="002B69EF"/>
    <w:rsid w:val="002E02A0"/>
    <w:rsid w:val="002E7966"/>
    <w:rsid w:val="003060A3"/>
    <w:rsid w:val="00310BB1"/>
    <w:rsid w:val="00316C2F"/>
    <w:rsid w:val="003173B7"/>
    <w:rsid w:val="00337D3A"/>
    <w:rsid w:val="00342D26"/>
    <w:rsid w:val="00362E80"/>
    <w:rsid w:val="003675B5"/>
    <w:rsid w:val="00372451"/>
    <w:rsid w:val="00375863"/>
    <w:rsid w:val="003C3AF5"/>
    <w:rsid w:val="003F43BB"/>
    <w:rsid w:val="003F6CE4"/>
    <w:rsid w:val="00412264"/>
    <w:rsid w:val="00450345"/>
    <w:rsid w:val="00452F62"/>
    <w:rsid w:val="004618FE"/>
    <w:rsid w:val="0048779B"/>
    <w:rsid w:val="004A3752"/>
    <w:rsid w:val="004E3DAF"/>
    <w:rsid w:val="005037E6"/>
    <w:rsid w:val="005119D3"/>
    <w:rsid w:val="0052476E"/>
    <w:rsid w:val="00530880"/>
    <w:rsid w:val="00541205"/>
    <w:rsid w:val="005458FE"/>
    <w:rsid w:val="00563608"/>
    <w:rsid w:val="005666A2"/>
    <w:rsid w:val="005857FD"/>
    <w:rsid w:val="00586717"/>
    <w:rsid w:val="005902D5"/>
    <w:rsid w:val="005A177B"/>
    <w:rsid w:val="005C2896"/>
    <w:rsid w:val="005C307D"/>
    <w:rsid w:val="005C78A1"/>
    <w:rsid w:val="005D6E03"/>
    <w:rsid w:val="005F781F"/>
    <w:rsid w:val="00601DFE"/>
    <w:rsid w:val="0060348C"/>
    <w:rsid w:val="00604062"/>
    <w:rsid w:val="00607506"/>
    <w:rsid w:val="00607672"/>
    <w:rsid w:val="006156AD"/>
    <w:rsid w:val="00626B73"/>
    <w:rsid w:val="00630EAB"/>
    <w:rsid w:val="006321FE"/>
    <w:rsid w:val="006328C5"/>
    <w:rsid w:val="006628C7"/>
    <w:rsid w:val="00681A03"/>
    <w:rsid w:val="006A7FC9"/>
    <w:rsid w:val="006C7B8C"/>
    <w:rsid w:val="006F4BD8"/>
    <w:rsid w:val="0072466A"/>
    <w:rsid w:val="00734E63"/>
    <w:rsid w:val="0077218E"/>
    <w:rsid w:val="00790CC4"/>
    <w:rsid w:val="00791F35"/>
    <w:rsid w:val="007D5152"/>
    <w:rsid w:val="007F3017"/>
    <w:rsid w:val="007F3101"/>
    <w:rsid w:val="008326DB"/>
    <w:rsid w:val="00851944"/>
    <w:rsid w:val="00860BFD"/>
    <w:rsid w:val="008C4EA5"/>
    <w:rsid w:val="008D39F7"/>
    <w:rsid w:val="008E1ACE"/>
    <w:rsid w:val="008F235A"/>
    <w:rsid w:val="00904D92"/>
    <w:rsid w:val="00927097"/>
    <w:rsid w:val="00945C58"/>
    <w:rsid w:val="00946952"/>
    <w:rsid w:val="0097034D"/>
    <w:rsid w:val="00973336"/>
    <w:rsid w:val="0098531E"/>
    <w:rsid w:val="00996F2A"/>
    <w:rsid w:val="009B135D"/>
    <w:rsid w:val="009B2958"/>
    <w:rsid w:val="009C1A0D"/>
    <w:rsid w:val="009C7646"/>
    <w:rsid w:val="009D0B94"/>
    <w:rsid w:val="009E2CBE"/>
    <w:rsid w:val="00A049E7"/>
    <w:rsid w:val="00A22E97"/>
    <w:rsid w:val="00A23F6E"/>
    <w:rsid w:val="00A3095D"/>
    <w:rsid w:val="00A52BAF"/>
    <w:rsid w:val="00A57474"/>
    <w:rsid w:val="00A76DC5"/>
    <w:rsid w:val="00A939BB"/>
    <w:rsid w:val="00A939D9"/>
    <w:rsid w:val="00AA3A34"/>
    <w:rsid w:val="00AB5BD4"/>
    <w:rsid w:val="00AD5399"/>
    <w:rsid w:val="00AE77F6"/>
    <w:rsid w:val="00B0628E"/>
    <w:rsid w:val="00B23A49"/>
    <w:rsid w:val="00B35BA7"/>
    <w:rsid w:val="00B45BA4"/>
    <w:rsid w:val="00B545B9"/>
    <w:rsid w:val="00B66B82"/>
    <w:rsid w:val="00B9664B"/>
    <w:rsid w:val="00BA2EFB"/>
    <w:rsid w:val="00BD7A2C"/>
    <w:rsid w:val="00BF3858"/>
    <w:rsid w:val="00BF5242"/>
    <w:rsid w:val="00C402FA"/>
    <w:rsid w:val="00C6512C"/>
    <w:rsid w:val="00C8275D"/>
    <w:rsid w:val="00C82EC1"/>
    <w:rsid w:val="00C93786"/>
    <w:rsid w:val="00CB03A8"/>
    <w:rsid w:val="00CB3C26"/>
    <w:rsid w:val="00CC615C"/>
    <w:rsid w:val="00CD1F00"/>
    <w:rsid w:val="00CF49C0"/>
    <w:rsid w:val="00D07BB4"/>
    <w:rsid w:val="00D11F0E"/>
    <w:rsid w:val="00D12835"/>
    <w:rsid w:val="00D253B0"/>
    <w:rsid w:val="00D30C6A"/>
    <w:rsid w:val="00D47C7B"/>
    <w:rsid w:val="00D57FCE"/>
    <w:rsid w:val="00D608B9"/>
    <w:rsid w:val="00D81C07"/>
    <w:rsid w:val="00D937D6"/>
    <w:rsid w:val="00DA03D4"/>
    <w:rsid w:val="00DC4795"/>
    <w:rsid w:val="00DC4F94"/>
    <w:rsid w:val="00DE214F"/>
    <w:rsid w:val="00E3090D"/>
    <w:rsid w:val="00E37197"/>
    <w:rsid w:val="00E61028"/>
    <w:rsid w:val="00E96D28"/>
    <w:rsid w:val="00E96EB2"/>
    <w:rsid w:val="00EA0374"/>
    <w:rsid w:val="00EC3D80"/>
    <w:rsid w:val="00ED7700"/>
    <w:rsid w:val="00ED7F30"/>
    <w:rsid w:val="00EE7BCC"/>
    <w:rsid w:val="00EF66C2"/>
    <w:rsid w:val="00F05960"/>
    <w:rsid w:val="00F81B0C"/>
    <w:rsid w:val="00FA24DE"/>
    <w:rsid w:val="00FA31D5"/>
    <w:rsid w:val="00FB4781"/>
    <w:rsid w:val="00FB78AB"/>
    <w:rsid w:val="00FC517F"/>
    <w:rsid w:val="00FC561B"/>
    <w:rsid w:val="00FC5678"/>
    <w:rsid w:val="00FD2489"/>
    <w:rsid w:val="00FE36DB"/>
    <w:rsid w:val="00FE5928"/>
    <w:rsid w:val="00FF6116"/>
    <w:rsid w:val="07CB5C4F"/>
    <w:rsid w:val="08081E80"/>
    <w:rsid w:val="095E9952"/>
    <w:rsid w:val="0A71AAC5"/>
    <w:rsid w:val="0AF78AF4"/>
    <w:rsid w:val="0FFC3A19"/>
    <w:rsid w:val="131AB27E"/>
    <w:rsid w:val="1333DADB"/>
    <w:rsid w:val="13FA039B"/>
    <w:rsid w:val="1987F28D"/>
    <w:rsid w:val="22884C5A"/>
    <w:rsid w:val="2288C8DA"/>
    <w:rsid w:val="236140F6"/>
    <w:rsid w:val="284D1481"/>
    <w:rsid w:val="2B25E7F9"/>
    <w:rsid w:val="2F4E2385"/>
    <w:rsid w:val="31877C9D"/>
    <w:rsid w:val="35BD6509"/>
    <w:rsid w:val="3B27A8C3"/>
    <w:rsid w:val="3CC50CBB"/>
    <w:rsid w:val="3F6C34D5"/>
    <w:rsid w:val="45F1D647"/>
    <w:rsid w:val="50030689"/>
    <w:rsid w:val="52B93C26"/>
    <w:rsid w:val="58067F8E"/>
    <w:rsid w:val="5ED7469E"/>
    <w:rsid w:val="612D318B"/>
    <w:rsid w:val="63B17149"/>
    <w:rsid w:val="64055A16"/>
    <w:rsid w:val="67A9792D"/>
    <w:rsid w:val="796EE7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F2B6"/>
  <w15:docId w15:val="{89FF4358-D92C-4636-AE8F-A44E613E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D28"/>
  </w:style>
  <w:style w:type="paragraph" w:styleId="Heading1">
    <w:name w:val="heading 1"/>
    <w:basedOn w:val="Normal"/>
    <w:next w:val="Normal"/>
    <w:uiPriority w:val="9"/>
    <w:qFormat/>
    <w:pPr>
      <w:keepNext/>
      <w:keepLines/>
      <w:pBdr>
        <w:bottom w:val="single" w:sz="4" w:space="1" w:color="262626"/>
      </w:pBdr>
      <w:spacing w:before="240" w:after="240"/>
      <w:outlineLvl w:val="0"/>
    </w:pPr>
    <w:rPr>
      <w:rFonts w:ascii="Arial Black" w:eastAsia="Arial Black" w:hAnsi="Arial Black" w:cs="Arial Black"/>
      <w:color w:val="26262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66B82"/>
    <w:rPr>
      <w:color w:val="0000FF" w:themeColor="hyperlink"/>
      <w:u w:val="single"/>
    </w:rPr>
  </w:style>
  <w:style w:type="character" w:styleId="UnresolvedMention">
    <w:name w:val="Unresolved Mention"/>
    <w:basedOn w:val="DefaultParagraphFont"/>
    <w:uiPriority w:val="99"/>
    <w:semiHidden/>
    <w:unhideWhenUsed/>
    <w:rsid w:val="00B66B82"/>
    <w:rPr>
      <w:color w:val="605E5C"/>
      <w:shd w:val="clear" w:color="auto" w:fill="E1DFDD"/>
    </w:rPr>
  </w:style>
  <w:style w:type="paragraph" w:styleId="NormalWeb">
    <w:name w:val="Normal (Web)"/>
    <w:basedOn w:val="Normal"/>
    <w:uiPriority w:val="99"/>
    <w:unhideWhenUsed/>
    <w:rsid w:val="00450345"/>
    <w:rPr>
      <w:rFonts w:ascii="Times New Roman" w:hAnsi="Times New Roman" w:cs="Times New Roman"/>
      <w:sz w:val="24"/>
      <w:szCs w:val="24"/>
    </w:rPr>
  </w:style>
  <w:style w:type="paragraph" w:styleId="ListParagraph">
    <w:name w:val="List Paragraph"/>
    <w:basedOn w:val="Normal"/>
    <w:uiPriority w:val="34"/>
    <w:qFormat/>
    <w:rsid w:val="006628C7"/>
    <w:pPr>
      <w:ind w:left="720"/>
      <w:contextualSpacing/>
    </w:pPr>
  </w:style>
  <w:style w:type="paragraph" w:styleId="Header">
    <w:name w:val="header"/>
    <w:basedOn w:val="Normal"/>
    <w:link w:val="HeaderChar"/>
    <w:uiPriority w:val="99"/>
    <w:semiHidden/>
    <w:unhideWhenUsed/>
    <w:rsid w:val="001410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0B3"/>
  </w:style>
  <w:style w:type="paragraph" w:styleId="Footer">
    <w:name w:val="footer"/>
    <w:basedOn w:val="Normal"/>
    <w:link w:val="FooterChar"/>
    <w:uiPriority w:val="99"/>
    <w:semiHidden/>
    <w:unhideWhenUsed/>
    <w:rsid w:val="001410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10B3"/>
  </w:style>
  <w:style w:type="paragraph" w:customStyle="1" w:styleId="my-0">
    <w:name w:val="my-0"/>
    <w:basedOn w:val="Normal"/>
    <w:rsid w:val="00452F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95D"/>
    <w:rPr>
      <w:b/>
      <w:bCs/>
    </w:rPr>
  </w:style>
  <w:style w:type="character" w:customStyle="1" w:styleId="apple-converted-space">
    <w:name w:val="apple-converted-space"/>
    <w:basedOn w:val="DefaultParagraphFont"/>
    <w:rsid w:val="00D30C6A"/>
  </w:style>
  <w:style w:type="character" w:styleId="HTMLCode">
    <w:name w:val="HTML Code"/>
    <w:basedOn w:val="DefaultParagraphFont"/>
    <w:uiPriority w:val="99"/>
    <w:semiHidden/>
    <w:unhideWhenUsed/>
    <w:rsid w:val="00DC4F94"/>
    <w:rPr>
      <w:rFonts w:ascii="Courier New" w:eastAsia="Times New Roman" w:hAnsi="Courier New" w:cs="Courier New"/>
      <w:sz w:val="20"/>
      <w:szCs w:val="20"/>
    </w:rPr>
  </w:style>
  <w:style w:type="character" w:styleId="Emphasis">
    <w:name w:val="Emphasis"/>
    <w:basedOn w:val="DefaultParagraphFont"/>
    <w:uiPriority w:val="20"/>
    <w:qFormat/>
    <w:rsid w:val="00CB0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8006">
      <w:bodyDiv w:val="1"/>
      <w:marLeft w:val="0"/>
      <w:marRight w:val="0"/>
      <w:marTop w:val="0"/>
      <w:marBottom w:val="0"/>
      <w:divBdr>
        <w:top w:val="none" w:sz="0" w:space="0" w:color="auto"/>
        <w:left w:val="none" w:sz="0" w:space="0" w:color="auto"/>
        <w:bottom w:val="none" w:sz="0" w:space="0" w:color="auto"/>
        <w:right w:val="none" w:sz="0" w:space="0" w:color="auto"/>
      </w:divBdr>
      <w:divsChild>
        <w:div w:id="1490559272">
          <w:marLeft w:val="0"/>
          <w:marRight w:val="0"/>
          <w:marTop w:val="0"/>
          <w:marBottom w:val="0"/>
          <w:divBdr>
            <w:top w:val="none" w:sz="0" w:space="0" w:color="auto"/>
            <w:left w:val="none" w:sz="0" w:space="0" w:color="auto"/>
            <w:bottom w:val="none" w:sz="0" w:space="0" w:color="auto"/>
            <w:right w:val="none" w:sz="0" w:space="0" w:color="auto"/>
          </w:divBdr>
          <w:divsChild>
            <w:div w:id="637416384">
              <w:marLeft w:val="0"/>
              <w:marRight w:val="0"/>
              <w:marTop w:val="0"/>
              <w:marBottom w:val="0"/>
              <w:divBdr>
                <w:top w:val="none" w:sz="0" w:space="0" w:color="auto"/>
                <w:left w:val="none" w:sz="0" w:space="0" w:color="auto"/>
                <w:bottom w:val="none" w:sz="0" w:space="0" w:color="auto"/>
                <w:right w:val="none" w:sz="0" w:space="0" w:color="auto"/>
              </w:divBdr>
              <w:divsChild>
                <w:div w:id="1127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770">
      <w:bodyDiv w:val="1"/>
      <w:marLeft w:val="0"/>
      <w:marRight w:val="0"/>
      <w:marTop w:val="0"/>
      <w:marBottom w:val="0"/>
      <w:divBdr>
        <w:top w:val="none" w:sz="0" w:space="0" w:color="auto"/>
        <w:left w:val="none" w:sz="0" w:space="0" w:color="auto"/>
        <w:bottom w:val="none" w:sz="0" w:space="0" w:color="auto"/>
        <w:right w:val="none" w:sz="0" w:space="0" w:color="auto"/>
      </w:divBdr>
    </w:div>
    <w:div w:id="221253278">
      <w:bodyDiv w:val="1"/>
      <w:marLeft w:val="0"/>
      <w:marRight w:val="0"/>
      <w:marTop w:val="0"/>
      <w:marBottom w:val="0"/>
      <w:divBdr>
        <w:top w:val="none" w:sz="0" w:space="0" w:color="auto"/>
        <w:left w:val="none" w:sz="0" w:space="0" w:color="auto"/>
        <w:bottom w:val="none" w:sz="0" w:space="0" w:color="auto"/>
        <w:right w:val="none" w:sz="0" w:space="0" w:color="auto"/>
      </w:divBdr>
      <w:divsChild>
        <w:div w:id="1107896343">
          <w:marLeft w:val="0"/>
          <w:marRight w:val="0"/>
          <w:marTop w:val="0"/>
          <w:marBottom w:val="0"/>
          <w:divBdr>
            <w:top w:val="none" w:sz="0" w:space="0" w:color="auto"/>
            <w:left w:val="none" w:sz="0" w:space="0" w:color="auto"/>
            <w:bottom w:val="none" w:sz="0" w:space="0" w:color="auto"/>
            <w:right w:val="none" w:sz="0" w:space="0" w:color="auto"/>
          </w:divBdr>
          <w:divsChild>
            <w:div w:id="223495241">
              <w:marLeft w:val="0"/>
              <w:marRight w:val="0"/>
              <w:marTop w:val="0"/>
              <w:marBottom w:val="0"/>
              <w:divBdr>
                <w:top w:val="none" w:sz="0" w:space="0" w:color="auto"/>
                <w:left w:val="none" w:sz="0" w:space="0" w:color="auto"/>
                <w:bottom w:val="none" w:sz="0" w:space="0" w:color="auto"/>
                <w:right w:val="none" w:sz="0" w:space="0" w:color="auto"/>
              </w:divBdr>
              <w:divsChild>
                <w:div w:id="1924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12295">
      <w:bodyDiv w:val="1"/>
      <w:marLeft w:val="0"/>
      <w:marRight w:val="0"/>
      <w:marTop w:val="0"/>
      <w:marBottom w:val="0"/>
      <w:divBdr>
        <w:top w:val="none" w:sz="0" w:space="0" w:color="auto"/>
        <w:left w:val="none" w:sz="0" w:space="0" w:color="auto"/>
        <w:bottom w:val="none" w:sz="0" w:space="0" w:color="auto"/>
        <w:right w:val="none" w:sz="0" w:space="0" w:color="auto"/>
      </w:divBdr>
      <w:divsChild>
        <w:div w:id="1395271289">
          <w:marLeft w:val="0"/>
          <w:marRight w:val="0"/>
          <w:marTop w:val="0"/>
          <w:marBottom w:val="0"/>
          <w:divBdr>
            <w:top w:val="none" w:sz="0" w:space="0" w:color="auto"/>
            <w:left w:val="none" w:sz="0" w:space="0" w:color="auto"/>
            <w:bottom w:val="none" w:sz="0" w:space="0" w:color="auto"/>
            <w:right w:val="none" w:sz="0" w:space="0" w:color="auto"/>
          </w:divBdr>
          <w:divsChild>
            <w:div w:id="939607974">
              <w:marLeft w:val="0"/>
              <w:marRight w:val="0"/>
              <w:marTop w:val="0"/>
              <w:marBottom w:val="0"/>
              <w:divBdr>
                <w:top w:val="none" w:sz="0" w:space="0" w:color="auto"/>
                <w:left w:val="none" w:sz="0" w:space="0" w:color="auto"/>
                <w:bottom w:val="none" w:sz="0" w:space="0" w:color="auto"/>
                <w:right w:val="none" w:sz="0" w:space="0" w:color="auto"/>
              </w:divBdr>
              <w:divsChild>
                <w:div w:id="15270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993">
      <w:bodyDiv w:val="1"/>
      <w:marLeft w:val="0"/>
      <w:marRight w:val="0"/>
      <w:marTop w:val="0"/>
      <w:marBottom w:val="0"/>
      <w:divBdr>
        <w:top w:val="none" w:sz="0" w:space="0" w:color="auto"/>
        <w:left w:val="none" w:sz="0" w:space="0" w:color="auto"/>
        <w:bottom w:val="none" w:sz="0" w:space="0" w:color="auto"/>
        <w:right w:val="none" w:sz="0" w:space="0" w:color="auto"/>
      </w:divBdr>
      <w:divsChild>
        <w:div w:id="860438599">
          <w:marLeft w:val="0"/>
          <w:marRight w:val="0"/>
          <w:marTop w:val="0"/>
          <w:marBottom w:val="0"/>
          <w:divBdr>
            <w:top w:val="none" w:sz="0" w:space="0" w:color="auto"/>
            <w:left w:val="none" w:sz="0" w:space="0" w:color="auto"/>
            <w:bottom w:val="none" w:sz="0" w:space="0" w:color="auto"/>
            <w:right w:val="none" w:sz="0" w:space="0" w:color="auto"/>
          </w:divBdr>
          <w:divsChild>
            <w:div w:id="793334254">
              <w:marLeft w:val="0"/>
              <w:marRight w:val="0"/>
              <w:marTop w:val="0"/>
              <w:marBottom w:val="0"/>
              <w:divBdr>
                <w:top w:val="none" w:sz="0" w:space="0" w:color="auto"/>
                <w:left w:val="none" w:sz="0" w:space="0" w:color="auto"/>
                <w:bottom w:val="none" w:sz="0" w:space="0" w:color="auto"/>
                <w:right w:val="none" w:sz="0" w:space="0" w:color="auto"/>
              </w:divBdr>
              <w:divsChild>
                <w:div w:id="139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391">
      <w:bodyDiv w:val="1"/>
      <w:marLeft w:val="0"/>
      <w:marRight w:val="0"/>
      <w:marTop w:val="0"/>
      <w:marBottom w:val="0"/>
      <w:divBdr>
        <w:top w:val="none" w:sz="0" w:space="0" w:color="auto"/>
        <w:left w:val="none" w:sz="0" w:space="0" w:color="auto"/>
        <w:bottom w:val="none" w:sz="0" w:space="0" w:color="auto"/>
        <w:right w:val="none" w:sz="0" w:space="0" w:color="auto"/>
      </w:divBdr>
    </w:div>
    <w:div w:id="349374277">
      <w:bodyDiv w:val="1"/>
      <w:marLeft w:val="0"/>
      <w:marRight w:val="0"/>
      <w:marTop w:val="0"/>
      <w:marBottom w:val="0"/>
      <w:divBdr>
        <w:top w:val="none" w:sz="0" w:space="0" w:color="auto"/>
        <w:left w:val="none" w:sz="0" w:space="0" w:color="auto"/>
        <w:bottom w:val="none" w:sz="0" w:space="0" w:color="auto"/>
        <w:right w:val="none" w:sz="0" w:space="0" w:color="auto"/>
      </w:divBdr>
      <w:divsChild>
        <w:div w:id="1624995222">
          <w:marLeft w:val="0"/>
          <w:marRight w:val="0"/>
          <w:marTop w:val="0"/>
          <w:marBottom w:val="0"/>
          <w:divBdr>
            <w:top w:val="none" w:sz="0" w:space="0" w:color="auto"/>
            <w:left w:val="none" w:sz="0" w:space="0" w:color="auto"/>
            <w:bottom w:val="none" w:sz="0" w:space="0" w:color="auto"/>
            <w:right w:val="none" w:sz="0" w:space="0" w:color="auto"/>
          </w:divBdr>
          <w:divsChild>
            <w:div w:id="1606647442">
              <w:marLeft w:val="0"/>
              <w:marRight w:val="0"/>
              <w:marTop w:val="0"/>
              <w:marBottom w:val="0"/>
              <w:divBdr>
                <w:top w:val="none" w:sz="0" w:space="0" w:color="auto"/>
                <w:left w:val="none" w:sz="0" w:space="0" w:color="auto"/>
                <w:bottom w:val="none" w:sz="0" w:space="0" w:color="auto"/>
                <w:right w:val="none" w:sz="0" w:space="0" w:color="auto"/>
              </w:divBdr>
              <w:divsChild>
                <w:div w:id="716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5952">
      <w:bodyDiv w:val="1"/>
      <w:marLeft w:val="0"/>
      <w:marRight w:val="0"/>
      <w:marTop w:val="0"/>
      <w:marBottom w:val="0"/>
      <w:divBdr>
        <w:top w:val="none" w:sz="0" w:space="0" w:color="auto"/>
        <w:left w:val="none" w:sz="0" w:space="0" w:color="auto"/>
        <w:bottom w:val="none" w:sz="0" w:space="0" w:color="auto"/>
        <w:right w:val="none" w:sz="0" w:space="0" w:color="auto"/>
      </w:divBdr>
    </w:div>
    <w:div w:id="403063592">
      <w:bodyDiv w:val="1"/>
      <w:marLeft w:val="0"/>
      <w:marRight w:val="0"/>
      <w:marTop w:val="0"/>
      <w:marBottom w:val="0"/>
      <w:divBdr>
        <w:top w:val="none" w:sz="0" w:space="0" w:color="auto"/>
        <w:left w:val="none" w:sz="0" w:space="0" w:color="auto"/>
        <w:bottom w:val="none" w:sz="0" w:space="0" w:color="auto"/>
        <w:right w:val="none" w:sz="0" w:space="0" w:color="auto"/>
      </w:divBdr>
    </w:div>
    <w:div w:id="406149607">
      <w:bodyDiv w:val="1"/>
      <w:marLeft w:val="0"/>
      <w:marRight w:val="0"/>
      <w:marTop w:val="0"/>
      <w:marBottom w:val="0"/>
      <w:divBdr>
        <w:top w:val="none" w:sz="0" w:space="0" w:color="auto"/>
        <w:left w:val="none" w:sz="0" w:space="0" w:color="auto"/>
        <w:bottom w:val="none" w:sz="0" w:space="0" w:color="auto"/>
        <w:right w:val="none" w:sz="0" w:space="0" w:color="auto"/>
      </w:divBdr>
    </w:div>
    <w:div w:id="409891640">
      <w:bodyDiv w:val="1"/>
      <w:marLeft w:val="0"/>
      <w:marRight w:val="0"/>
      <w:marTop w:val="0"/>
      <w:marBottom w:val="0"/>
      <w:divBdr>
        <w:top w:val="none" w:sz="0" w:space="0" w:color="auto"/>
        <w:left w:val="none" w:sz="0" w:space="0" w:color="auto"/>
        <w:bottom w:val="none" w:sz="0" w:space="0" w:color="auto"/>
        <w:right w:val="none" w:sz="0" w:space="0" w:color="auto"/>
      </w:divBdr>
    </w:div>
    <w:div w:id="454712836">
      <w:bodyDiv w:val="1"/>
      <w:marLeft w:val="0"/>
      <w:marRight w:val="0"/>
      <w:marTop w:val="0"/>
      <w:marBottom w:val="0"/>
      <w:divBdr>
        <w:top w:val="none" w:sz="0" w:space="0" w:color="auto"/>
        <w:left w:val="none" w:sz="0" w:space="0" w:color="auto"/>
        <w:bottom w:val="none" w:sz="0" w:space="0" w:color="auto"/>
        <w:right w:val="none" w:sz="0" w:space="0" w:color="auto"/>
      </w:divBdr>
      <w:divsChild>
        <w:div w:id="1451558803">
          <w:marLeft w:val="0"/>
          <w:marRight w:val="0"/>
          <w:marTop w:val="0"/>
          <w:marBottom w:val="0"/>
          <w:divBdr>
            <w:top w:val="none" w:sz="0" w:space="0" w:color="auto"/>
            <w:left w:val="none" w:sz="0" w:space="0" w:color="auto"/>
            <w:bottom w:val="none" w:sz="0" w:space="0" w:color="auto"/>
            <w:right w:val="none" w:sz="0" w:space="0" w:color="auto"/>
          </w:divBdr>
          <w:divsChild>
            <w:div w:id="1893998847">
              <w:marLeft w:val="0"/>
              <w:marRight w:val="0"/>
              <w:marTop w:val="0"/>
              <w:marBottom w:val="0"/>
              <w:divBdr>
                <w:top w:val="none" w:sz="0" w:space="0" w:color="auto"/>
                <w:left w:val="none" w:sz="0" w:space="0" w:color="auto"/>
                <w:bottom w:val="none" w:sz="0" w:space="0" w:color="auto"/>
                <w:right w:val="none" w:sz="0" w:space="0" w:color="auto"/>
              </w:divBdr>
              <w:divsChild>
                <w:div w:id="1419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90627">
      <w:bodyDiv w:val="1"/>
      <w:marLeft w:val="0"/>
      <w:marRight w:val="0"/>
      <w:marTop w:val="0"/>
      <w:marBottom w:val="0"/>
      <w:divBdr>
        <w:top w:val="none" w:sz="0" w:space="0" w:color="auto"/>
        <w:left w:val="none" w:sz="0" w:space="0" w:color="auto"/>
        <w:bottom w:val="none" w:sz="0" w:space="0" w:color="auto"/>
        <w:right w:val="none" w:sz="0" w:space="0" w:color="auto"/>
      </w:divBdr>
      <w:divsChild>
        <w:div w:id="1022128567">
          <w:marLeft w:val="0"/>
          <w:marRight w:val="0"/>
          <w:marTop w:val="0"/>
          <w:marBottom w:val="0"/>
          <w:divBdr>
            <w:top w:val="none" w:sz="0" w:space="0" w:color="auto"/>
            <w:left w:val="none" w:sz="0" w:space="0" w:color="auto"/>
            <w:bottom w:val="none" w:sz="0" w:space="0" w:color="auto"/>
            <w:right w:val="none" w:sz="0" w:space="0" w:color="auto"/>
          </w:divBdr>
          <w:divsChild>
            <w:div w:id="1053311869">
              <w:marLeft w:val="0"/>
              <w:marRight w:val="0"/>
              <w:marTop w:val="0"/>
              <w:marBottom w:val="0"/>
              <w:divBdr>
                <w:top w:val="none" w:sz="0" w:space="0" w:color="auto"/>
                <w:left w:val="none" w:sz="0" w:space="0" w:color="auto"/>
                <w:bottom w:val="none" w:sz="0" w:space="0" w:color="auto"/>
                <w:right w:val="none" w:sz="0" w:space="0" w:color="auto"/>
              </w:divBdr>
              <w:divsChild>
                <w:div w:id="1197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2381">
      <w:bodyDiv w:val="1"/>
      <w:marLeft w:val="0"/>
      <w:marRight w:val="0"/>
      <w:marTop w:val="0"/>
      <w:marBottom w:val="0"/>
      <w:divBdr>
        <w:top w:val="none" w:sz="0" w:space="0" w:color="auto"/>
        <w:left w:val="none" w:sz="0" w:space="0" w:color="auto"/>
        <w:bottom w:val="none" w:sz="0" w:space="0" w:color="auto"/>
        <w:right w:val="none" w:sz="0" w:space="0" w:color="auto"/>
      </w:divBdr>
      <w:divsChild>
        <w:div w:id="1357194003">
          <w:marLeft w:val="0"/>
          <w:marRight w:val="0"/>
          <w:marTop w:val="0"/>
          <w:marBottom w:val="0"/>
          <w:divBdr>
            <w:top w:val="none" w:sz="0" w:space="0" w:color="auto"/>
            <w:left w:val="none" w:sz="0" w:space="0" w:color="auto"/>
            <w:bottom w:val="none" w:sz="0" w:space="0" w:color="auto"/>
            <w:right w:val="none" w:sz="0" w:space="0" w:color="auto"/>
          </w:divBdr>
          <w:divsChild>
            <w:div w:id="1730641834">
              <w:marLeft w:val="0"/>
              <w:marRight w:val="0"/>
              <w:marTop w:val="0"/>
              <w:marBottom w:val="0"/>
              <w:divBdr>
                <w:top w:val="none" w:sz="0" w:space="0" w:color="auto"/>
                <w:left w:val="none" w:sz="0" w:space="0" w:color="auto"/>
                <w:bottom w:val="none" w:sz="0" w:space="0" w:color="auto"/>
                <w:right w:val="none" w:sz="0" w:space="0" w:color="auto"/>
              </w:divBdr>
              <w:divsChild>
                <w:div w:id="1934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935">
      <w:bodyDiv w:val="1"/>
      <w:marLeft w:val="0"/>
      <w:marRight w:val="0"/>
      <w:marTop w:val="0"/>
      <w:marBottom w:val="0"/>
      <w:divBdr>
        <w:top w:val="none" w:sz="0" w:space="0" w:color="auto"/>
        <w:left w:val="none" w:sz="0" w:space="0" w:color="auto"/>
        <w:bottom w:val="none" w:sz="0" w:space="0" w:color="auto"/>
        <w:right w:val="none" w:sz="0" w:space="0" w:color="auto"/>
      </w:divBdr>
    </w:div>
    <w:div w:id="570433651">
      <w:bodyDiv w:val="1"/>
      <w:marLeft w:val="0"/>
      <w:marRight w:val="0"/>
      <w:marTop w:val="0"/>
      <w:marBottom w:val="0"/>
      <w:divBdr>
        <w:top w:val="none" w:sz="0" w:space="0" w:color="auto"/>
        <w:left w:val="none" w:sz="0" w:space="0" w:color="auto"/>
        <w:bottom w:val="none" w:sz="0" w:space="0" w:color="auto"/>
        <w:right w:val="none" w:sz="0" w:space="0" w:color="auto"/>
      </w:divBdr>
    </w:div>
    <w:div w:id="572855305">
      <w:bodyDiv w:val="1"/>
      <w:marLeft w:val="0"/>
      <w:marRight w:val="0"/>
      <w:marTop w:val="0"/>
      <w:marBottom w:val="0"/>
      <w:divBdr>
        <w:top w:val="none" w:sz="0" w:space="0" w:color="auto"/>
        <w:left w:val="none" w:sz="0" w:space="0" w:color="auto"/>
        <w:bottom w:val="none" w:sz="0" w:space="0" w:color="auto"/>
        <w:right w:val="none" w:sz="0" w:space="0" w:color="auto"/>
      </w:divBdr>
      <w:divsChild>
        <w:div w:id="1495412226">
          <w:marLeft w:val="0"/>
          <w:marRight w:val="0"/>
          <w:marTop w:val="0"/>
          <w:marBottom w:val="0"/>
          <w:divBdr>
            <w:top w:val="none" w:sz="0" w:space="0" w:color="auto"/>
            <w:left w:val="none" w:sz="0" w:space="0" w:color="auto"/>
            <w:bottom w:val="none" w:sz="0" w:space="0" w:color="auto"/>
            <w:right w:val="none" w:sz="0" w:space="0" w:color="auto"/>
          </w:divBdr>
          <w:divsChild>
            <w:div w:id="156112289">
              <w:marLeft w:val="0"/>
              <w:marRight w:val="0"/>
              <w:marTop w:val="0"/>
              <w:marBottom w:val="0"/>
              <w:divBdr>
                <w:top w:val="none" w:sz="0" w:space="0" w:color="auto"/>
                <w:left w:val="none" w:sz="0" w:space="0" w:color="auto"/>
                <w:bottom w:val="none" w:sz="0" w:space="0" w:color="auto"/>
                <w:right w:val="none" w:sz="0" w:space="0" w:color="auto"/>
              </w:divBdr>
              <w:divsChild>
                <w:div w:id="12223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6597">
      <w:bodyDiv w:val="1"/>
      <w:marLeft w:val="0"/>
      <w:marRight w:val="0"/>
      <w:marTop w:val="0"/>
      <w:marBottom w:val="0"/>
      <w:divBdr>
        <w:top w:val="none" w:sz="0" w:space="0" w:color="auto"/>
        <w:left w:val="none" w:sz="0" w:space="0" w:color="auto"/>
        <w:bottom w:val="none" w:sz="0" w:space="0" w:color="auto"/>
        <w:right w:val="none" w:sz="0" w:space="0" w:color="auto"/>
      </w:divBdr>
      <w:divsChild>
        <w:div w:id="642808675">
          <w:marLeft w:val="0"/>
          <w:marRight w:val="0"/>
          <w:marTop w:val="0"/>
          <w:marBottom w:val="0"/>
          <w:divBdr>
            <w:top w:val="none" w:sz="0" w:space="0" w:color="auto"/>
            <w:left w:val="none" w:sz="0" w:space="0" w:color="auto"/>
            <w:bottom w:val="none" w:sz="0" w:space="0" w:color="auto"/>
            <w:right w:val="none" w:sz="0" w:space="0" w:color="auto"/>
          </w:divBdr>
          <w:divsChild>
            <w:div w:id="685136977">
              <w:marLeft w:val="0"/>
              <w:marRight w:val="0"/>
              <w:marTop w:val="0"/>
              <w:marBottom w:val="0"/>
              <w:divBdr>
                <w:top w:val="none" w:sz="0" w:space="0" w:color="auto"/>
                <w:left w:val="none" w:sz="0" w:space="0" w:color="auto"/>
                <w:bottom w:val="none" w:sz="0" w:space="0" w:color="auto"/>
                <w:right w:val="none" w:sz="0" w:space="0" w:color="auto"/>
              </w:divBdr>
              <w:divsChild>
                <w:div w:id="18675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064">
      <w:bodyDiv w:val="1"/>
      <w:marLeft w:val="0"/>
      <w:marRight w:val="0"/>
      <w:marTop w:val="0"/>
      <w:marBottom w:val="0"/>
      <w:divBdr>
        <w:top w:val="none" w:sz="0" w:space="0" w:color="auto"/>
        <w:left w:val="none" w:sz="0" w:space="0" w:color="auto"/>
        <w:bottom w:val="none" w:sz="0" w:space="0" w:color="auto"/>
        <w:right w:val="none" w:sz="0" w:space="0" w:color="auto"/>
      </w:divBdr>
      <w:divsChild>
        <w:div w:id="150223904">
          <w:marLeft w:val="0"/>
          <w:marRight w:val="0"/>
          <w:marTop w:val="0"/>
          <w:marBottom w:val="0"/>
          <w:divBdr>
            <w:top w:val="none" w:sz="0" w:space="0" w:color="auto"/>
            <w:left w:val="none" w:sz="0" w:space="0" w:color="auto"/>
            <w:bottom w:val="none" w:sz="0" w:space="0" w:color="auto"/>
            <w:right w:val="none" w:sz="0" w:space="0" w:color="auto"/>
          </w:divBdr>
          <w:divsChild>
            <w:div w:id="577786069">
              <w:marLeft w:val="0"/>
              <w:marRight w:val="0"/>
              <w:marTop w:val="0"/>
              <w:marBottom w:val="0"/>
              <w:divBdr>
                <w:top w:val="none" w:sz="0" w:space="0" w:color="auto"/>
                <w:left w:val="none" w:sz="0" w:space="0" w:color="auto"/>
                <w:bottom w:val="none" w:sz="0" w:space="0" w:color="auto"/>
                <w:right w:val="none" w:sz="0" w:space="0" w:color="auto"/>
              </w:divBdr>
              <w:divsChild>
                <w:div w:id="1551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3273">
      <w:bodyDiv w:val="1"/>
      <w:marLeft w:val="0"/>
      <w:marRight w:val="0"/>
      <w:marTop w:val="0"/>
      <w:marBottom w:val="0"/>
      <w:divBdr>
        <w:top w:val="none" w:sz="0" w:space="0" w:color="auto"/>
        <w:left w:val="none" w:sz="0" w:space="0" w:color="auto"/>
        <w:bottom w:val="none" w:sz="0" w:space="0" w:color="auto"/>
        <w:right w:val="none" w:sz="0" w:space="0" w:color="auto"/>
      </w:divBdr>
    </w:div>
    <w:div w:id="634607809">
      <w:bodyDiv w:val="1"/>
      <w:marLeft w:val="0"/>
      <w:marRight w:val="0"/>
      <w:marTop w:val="0"/>
      <w:marBottom w:val="0"/>
      <w:divBdr>
        <w:top w:val="none" w:sz="0" w:space="0" w:color="auto"/>
        <w:left w:val="none" w:sz="0" w:space="0" w:color="auto"/>
        <w:bottom w:val="none" w:sz="0" w:space="0" w:color="auto"/>
        <w:right w:val="none" w:sz="0" w:space="0" w:color="auto"/>
      </w:divBdr>
      <w:divsChild>
        <w:div w:id="1357391408">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sChild>
                <w:div w:id="131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5706">
      <w:bodyDiv w:val="1"/>
      <w:marLeft w:val="0"/>
      <w:marRight w:val="0"/>
      <w:marTop w:val="0"/>
      <w:marBottom w:val="0"/>
      <w:divBdr>
        <w:top w:val="none" w:sz="0" w:space="0" w:color="auto"/>
        <w:left w:val="none" w:sz="0" w:space="0" w:color="auto"/>
        <w:bottom w:val="none" w:sz="0" w:space="0" w:color="auto"/>
        <w:right w:val="none" w:sz="0" w:space="0" w:color="auto"/>
      </w:divBdr>
    </w:div>
    <w:div w:id="647900059">
      <w:bodyDiv w:val="1"/>
      <w:marLeft w:val="0"/>
      <w:marRight w:val="0"/>
      <w:marTop w:val="0"/>
      <w:marBottom w:val="0"/>
      <w:divBdr>
        <w:top w:val="none" w:sz="0" w:space="0" w:color="auto"/>
        <w:left w:val="none" w:sz="0" w:space="0" w:color="auto"/>
        <w:bottom w:val="none" w:sz="0" w:space="0" w:color="auto"/>
        <w:right w:val="none" w:sz="0" w:space="0" w:color="auto"/>
      </w:divBdr>
      <w:divsChild>
        <w:div w:id="1207063565">
          <w:marLeft w:val="0"/>
          <w:marRight w:val="0"/>
          <w:marTop w:val="0"/>
          <w:marBottom w:val="0"/>
          <w:divBdr>
            <w:top w:val="none" w:sz="0" w:space="0" w:color="auto"/>
            <w:left w:val="none" w:sz="0" w:space="0" w:color="auto"/>
            <w:bottom w:val="none" w:sz="0" w:space="0" w:color="auto"/>
            <w:right w:val="none" w:sz="0" w:space="0" w:color="auto"/>
          </w:divBdr>
          <w:divsChild>
            <w:div w:id="811217141">
              <w:marLeft w:val="0"/>
              <w:marRight w:val="0"/>
              <w:marTop w:val="0"/>
              <w:marBottom w:val="0"/>
              <w:divBdr>
                <w:top w:val="none" w:sz="0" w:space="0" w:color="auto"/>
                <w:left w:val="none" w:sz="0" w:space="0" w:color="auto"/>
                <w:bottom w:val="none" w:sz="0" w:space="0" w:color="auto"/>
                <w:right w:val="none" w:sz="0" w:space="0" w:color="auto"/>
              </w:divBdr>
              <w:divsChild>
                <w:div w:id="16900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9396">
      <w:bodyDiv w:val="1"/>
      <w:marLeft w:val="0"/>
      <w:marRight w:val="0"/>
      <w:marTop w:val="0"/>
      <w:marBottom w:val="0"/>
      <w:divBdr>
        <w:top w:val="none" w:sz="0" w:space="0" w:color="auto"/>
        <w:left w:val="none" w:sz="0" w:space="0" w:color="auto"/>
        <w:bottom w:val="none" w:sz="0" w:space="0" w:color="auto"/>
        <w:right w:val="none" w:sz="0" w:space="0" w:color="auto"/>
      </w:divBdr>
    </w:div>
    <w:div w:id="669212766">
      <w:bodyDiv w:val="1"/>
      <w:marLeft w:val="0"/>
      <w:marRight w:val="0"/>
      <w:marTop w:val="0"/>
      <w:marBottom w:val="0"/>
      <w:divBdr>
        <w:top w:val="none" w:sz="0" w:space="0" w:color="auto"/>
        <w:left w:val="none" w:sz="0" w:space="0" w:color="auto"/>
        <w:bottom w:val="none" w:sz="0" w:space="0" w:color="auto"/>
        <w:right w:val="none" w:sz="0" w:space="0" w:color="auto"/>
      </w:divBdr>
      <w:divsChild>
        <w:div w:id="157766369">
          <w:marLeft w:val="0"/>
          <w:marRight w:val="0"/>
          <w:marTop w:val="0"/>
          <w:marBottom w:val="0"/>
          <w:divBdr>
            <w:top w:val="none" w:sz="0" w:space="0" w:color="auto"/>
            <w:left w:val="none" w:sz="0" w:space="0" w:color="auto"/>
            <w:bottom w:val="none" w:sz="0" w:space="0" w:color="auto"/>
            <w:right w:val="none" w:sz="0" w:space="0" w:color="auto"/>
          </w:divBdr>
          <w:divsChild>
            <w:div w:id="731267771">
              <w:marLeft w:val="0"/>
              <w:marRight w:val="0"/>
              <w:marTop w:val="0"/>
              <w:marBottom w:val="0"/>
              <w:divBdr>
                <w:top w:val="none" w:sz="0" w:space="0" w:color="auto"/>
                <w:left w:val="none" w:sz="0" w:space="0" w:color="auto"/>
                <w:bottom w:val="none" w:sz="0" w:space="0" w:color="auto"/>
                <w:right w:val="none" w:sz="0" w:space="0" w:color="auto"/>
              </w:divBdr>
              <w:divsChild>
                <w:div w:id="1252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380">
      <w:bodyDiv w:val="1"/>
      <w:marLeft w:val="0"/>
      <w:marRight w:val="0"/>
      <w:marTop w:val="0"/>
      <w:marBottom w:val="0"/>
      <w:divBdr>
        <w:top w:val="none" w:sz="0" w:space="0" w:color="auto"/>
        <w:left w:val="none" w:sz="0" w:space="0" w:color="auto"/>
        <w:bottom w:val="none" w:sz="0" w:space="0" w:color="auto"/>
        <w:right w:val="none" w:sz="0" w:space="0" w:color="auto"/>
      </w:divBdr>
      <w:divsChild>
        <w:div w:id="1515605635">
          <w:marLeft w:val="0"/>
          <w:marRight w:val="0"/>
          <w:marTop w:val="0"/>
          <w:marBottom w:val="0"/>
          <w:divBdr>
            <w:top w:val="none" w:sz="0" w:space="0" w:color="auto"/>
            <w:left w:val="none" w:sz="0" w:space="0" w:color="auto"/>
            <w:bottom w:val="none" w:sz="0" w:space="0" w:color="auto"/>
            <w:right w:val="none" w:sz="0" w:space="0" w:color="auto"/>
          </w:divBdr>
          <w:divsChild>
            <w:div w:id="1286043869">
              <w:marLeft w:val="0"/>
              <w:marRight w:val="0"/>
              <w:marTop w:val="0"/>
              <w:marBottom w:val="0"/>
              <w:divBdr>
                <w:top w:val="none" w:sz="0" w:space="0" w:color="auto"/>
                <w:left w:val="none" w:sz="0" w:space="0" w:color="auto"/>
                <w:bottom w:val="none" w:sz="0" w:space="0" w:color="auto"/>
                <w:right w:val="none" w:sz="0" w:space="0" w:color="auto"/>
              </w:divBdr>
              <w:divsChild>
                <w:div w:id="11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9297">
      <w:bodyDiv w:val="1"/>
      <w:marLeft w:val="0"/>
      <w:marRight w:val="0"/>
      <w:marTop w:val="0"/>
      <w:marBottom w:val="0"/>
      <w:divBdr>
        <w:top w:val="none" w:sz="0" w:space="0" w:color="auto"/>
        <w:left w:val="none" w:sz="0" w:space="0" w:color="auto"/>
        <w:bottom w:val="none" w:sz="0" w:space="0" w:color="auto"/>
        <w:right w:val="none" w:sz="0" w:space="0" w:color="auto"/>
      </w:divBdr>
      <w:divsChild>
        <w:div w:id="1656107062">
          <w:marLeft w:val="0"/>
          <w:marRight w:val="0"/>
          <w:marTop w:val="0"/>
          <w:marBottom w:val="0"/>
          <w:divBdr>
            <w:top w:val="none" w:sz="0" w:space="0" w:color="auto"/>
            <w:left w:val="none" w:sz="0" w:space="0" w:color="auto"/>
            <w:bottom w:val="none" w:sz="0" w:space="0" w:color="auto"/>
            <w:right w:val="none" w:sz="0" w:space="0" w:color="auto"/>
          </w:divBdr>
          <w:divsChild>
            <w:div w:id="1615940946">
              <w:marLeft w:val="0"/>
              <w:marRight w:val="0"/>
              <w:marTop w:val="0"/>
              <w:marBottom w:val="0"/>
              <w:divBdr>
                <w:top w:val="none" w:sz="0" w:space="0" w:color="auto"/>
                <w:left w:val="none" w:sz="0" w:space="0" w:color="auto"/>
                <w:bottom w:val="none" w:sz="0" w:space="0" w:color="auto"/>
                <w:right w:val="none" w:sz="0" w:space="0" w:color="auto"/>
              </w:divBdr>
              <w:divsChild>
                <w:div w:id="37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49590">
      <w:bodyDiv w:val="1"/>
      <w:marLeft w:val="0"/>
      <w:marRight w:val="0"/>
      <w:marTop w:val="0"/>
      <w:marBottom w:val="0"/>
      <w:divBdr>
        <w:top w:val="none" w:sz="0" w:space="0" w:color="auto"/>
        <w:left w:val="none" w:sz="0" w:space="0" w:color="auto"/>
        <w:bottom w:val="none" w:sz="0" w:space="0" w:color="auto"/>
        <w:right w:val="none" w:sz="0" w:space="0" w:color="auto"/>
      </w:divBdr>
      <w:divsChild>
        <w:div w:id="599410571">
          <w:marLeft w:val="0"/>
          <w:marRight w:val="0"/>
          <w:marTop w:val="0"/>
          <w:marBottom w:val="0"/>
          <w:divBdr>
            <w:top w:val="none" w:sz="0" w:space="0" w:color="auto"/>
            <w:left w:val="none" w:sz="0" w:space="0" w:color="auto"/>
            <w:bottom w:val="none" w:sz="0" w:space="0" w:color="auto"/>
            <w:right w:val="none" w:sz="0" w:space="0" w:color="auto"/>
          </w:divBdr>
          <w:divsChild>
            <w:div w:id="1850875467">
              <w:marLeft w:val="0"/>
              <w:marRight w:val="0"/>
              <w:marTop w:val="0"/>
              <w:marBottom w:val="0"/>
              <w:divBdr>
                <w:top w:val="none" w:sz="0" w:space="0" w:color="auto"/>
                <w:left w:val="none" w:sz="0" w:space="0" w:color="auto"/>
                <w:bottom w:val="none" w:sz="0" w:space="0" w:color="auto"/>
                <w:right w:val="none" w:sz="0" w:space="0" w:color="auto"/>
              </w:divBdr>
              <w:divsChild>
                <w:div w:id="151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7711">
      <w:bodyDiv w:val="1"/>
      <w:marLeft w:val="0"/>
      <w:marRight w:val="0"/>
      <w:marTop w:val="0"/>
      <w:marBottom w:val="0"/>
      <w:divBdr>
        <w:top w:val="none" w:sz="0" w:space="0" w:color="auto"/>
        <w:left w:val="none" w:sz="0" w:space="0" w:color="auto"/>
        <w:bottom w:val="none" w:sz="0" w:space="0" w:color="auto"/>
        <w:right w:val="none" w:sz="0" w:space="0" w:color="auto"/>
      </w:divBdr>
      <w:divsChild>
        <w:div w:id="1608856017">
          <w:marLeft w:val="0"/>
          <w:marRight w:val="0"/>
          <w:marTop w:val="0"/>
          <w:marBottom w:val="0"/>
          <w:divBdr>
            <w:top w:val="none" w:sz="0" w:space="0" w:color="auto"/>
            <w:left w:val="none" w:sz="0" w:space="0" w:color="auto"/>
            <w:bottom w:val="none" w:sz="0" w:space="0" w:color="auto"/>
            <w:right w:val="none" w:sz="0" w:space="0" w:color="auto"/>
          </w:divBdr>
          <w:divsChild>
            <w:div w:id="735739031">
              <w:marLeft w:val="0"/>
              <w:marRight w:val="0"/>
              <w:marTop w:val="0"/>
              <w:marBottom w:val="0"/>
              <w:divBdr>
                <w:top w:val="none" w:sz="0" w:space="0" w:color="auto"/>
                <w:left w:val="none" w:sz="0" w:space="0" w:color="auto"/>
                <w:bottom w:val="none" w:sz="0" w:space="0" w:color="auto"/>
                <w:right w:val="none" w:sz="0" w:space="0" w:color="auto"/>
              </w:divBdr>
              <w:divsChild>
                <w:div w:id="1604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7949">
      <w:bodyDiv w:val="1"/>
      <w:marLeft w:val="0"/>
      <w:marRight w:val="0"/>
      <w:marTop w:val="0"/>
      <w:marBottom w:val="0"/>
      <w:divBdr>
        <w:top w:val="none" w:sz="0" w:space="0" w:color="auto"/>
        <w:left w:val="none" w:sz="0" w:space="0" w:color="auto"/>
        <w:bottom w:val="none" w:sz="0" w:space="0" w:color="auto"/>
        <w:right w:val="none" w:sz="0" w:space="0" w:color="auto"/>
      </w:divBdr>
      <w:divsChild>
        <w:div w:id="1356268512">
          <w:marLeft w:val="0"/>
          <w:marRight w:val="0"/>
          <w:marTop w:val="0"/>
          <w:marBottom w:val="0"/>
          <w:divBdr>
            <w:top w:val="none" w:sz="0" w:space="0" w:color="auto"/>
            <w:left w:val="none" w:sz="0" w:space="0" w:color="auto"/>
            <w:bottom w:val="none" w:sz="0" w:space="0" w:color="auto"/>
            <w:right w:val="none" w:sz="0" w:space="0" w:color="auto"/>
          </w:divBdr>
          <w:divsChild>
            <w:div w:id="1200901918">
              <w:marLeft w:val="0"/>
              <w:marRight w:val="0"/>
              <w:marTop w:val="0"/>
              <w:marBottom w:val="0"/>
              <w:divBdr>
                <w:top w:val="none" w:sz="0" w:space="0" w:color="auto"/>
                <w:left w:val="none" w:sz="0" w:space="0" w:color="auto"/>
                <w:bottom w:val="none" w:sz="0" w:space="0" w:color="auto"/>
                <w:right w:val="none" w:sz="0" w:space="0" w:color="auto"/>
              </w:divBdr>
              <w:divsChild>
                <w:div w:id="498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8283">
      <w:bodyDiv w:val="1"/>
      <w:marLeft w:val="0"/>
      <w:marRight w:val="0"/>
      <w:marTop w:val="0"/>
      <w:marBottom w:val="0"/>
      <w:divBdr>
        <w:top w:val="none" w:sz="0" w:space="0" w:color="auto"/>
        <w:left w:val="none" w:sz="0" w:space="0" w:color="auto"/>
        <w:bottom w:val="none" w:sz="0" w:space="0" w:color="auto"/>
        <w:right w:val="none" w:sz="0" w:space="0" w:color="auto"/>
      </w:divBdr>
    </w:div>
    <w:div w:id="919289158">
      <w:bodyDiv w:val="1"/>
      <w:marLeft w:val="0"/>
      <w:marRight w:val="0"/>
      <w:marTop w:val="0"/>
      <w:marBottom w:val="0"/>
      <w:divBdr>
        <w:top w:val="none" w:sz="0" w:space="0" w:color="auto"/>
        <w:left w:val="none" w:sz="0" w:space="0" w:color="auto"/>
        <w:bottom w:val="none" w:sz="0" w:space="0" w:color="auto"/>
        <w:right w:val="none" w:sz="0" w:space="0" w:color="auto"/>
      </w:divBdr>
    </w:div>
    <w:div w:id="935527167">
      <w:bodyDiv w:val="1"/>
      <w:marLeft w:val="0"/>
      <w:marRight w:val="0"/>
      <w:marTop w:val="0"/>
      <w:marBottom w:val="0"/>
      <w:divBdr>
        <w:top w:val="none" w:sz="0" w:space="0" w:color="auto"/>
        <w:left w:val="none" w:sz="0" w:space="0" w:color="auto"/>
        <w:bottom w:val="none" w:sz="0" w:space="0" w:color="auto"/>
        <w:right w:val="none" w:sz="0" w:space="0" w:color="auto"/>
      </w:divBdr>
      <w:divsChild>
        <w:div w:id="908613753">
          <w:marLeft w:val="0"/>
          <w:marRight w:val="0"/>
          <w:marTop w:val="0"/>
          <w:marBottom w:val="0"/>
          <w:divBdr>
            <w:top w:val="none" w:sz="0" w:space="0" w:color="auto"/>
            <w:left w:val="none" w:sz="0" w:space="0" w:color="auto"/>
            <w:bottom w:val="none" w:sz="0" w:space="0" w:color="auto"/>
            <w:right w:val="none" w:sz="0" w:space="0" w:color="auto"/>
          </w:divBdr>
          <w:divsChild>
            <w:div w:id="1593584638">
              <w:marLeft w:val="0"/>
              <w:marRight w:val="0"/>
              <w:marTop w:val="0"/>
              <w:marBottom w:val="0"/>
              <w:divBdr>
                <w:top w:val="none" w:sz="0" w:space="0" w:color="auto"/>
                <w:left w:val="none" w:sz="0" w:space="0" w:color="auto"/>
                <w:bottom w:val="none" w:sz="0" w:space="0" w:color="auto"/>
                <w:right w:val="none" w:sz="0" w:space="0" w:color="auto"/>
              </w:divBdr>
              <w:divsChild>
                <w:div w:id="13354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1545">
      <w:bodyDiv w:val="1"/>
      <w:marLeft w:val="0"/>
      <w:marRight w:val="0"/>
      <w:marTop w:val="0"/>
      <w:marBottom w:val="0"/>
      <w:divBdr>
        <w:top w:val="none" w:sz="0" w:space="0" w:color="auto"/>
        <w:left w:val="none" w:sz="0" w:space="0" w:color="auto"/>
        <w:bottom w:val="none" w:sz="0" w:space="0" w:color="auto"/>
        <w:right w:val="none" w:sz="0" w:space="0" w:color="auto"/>
      </w:divBdr>
      <w:divsChild>
        <w:div w:id="1633485755">
          <w:marLeft w:val="0"/>
          <w:marRight w:val="0"/>
          <w:marTop w:val="0"/>
          <w:marBottom w:val="0"/>
          <w:divBdr>
            <w:top w:val="none" w:sz="0" w:space="0" w:color="auto"/>
            <w:left w:val="none" w:sz="0" w:space="0" w:color="auto"/>
            <w:bottom w:val="none" w:sz="0" w:space="0" w:color="auto"/>
            <w:right w:val="none" w:sz="0" w:space="0" w:color="auto"/>
          </w:divBdr>
          <w:divsChild>
            <w:div w:id="315184870">
              <w:marLeft w:val="0"/>
              <w:marRight w:val="0"/>
              <w:marTop w:val="0"/>
              <w:marBottom w:val="0"/>
              <w:divBdr>
                <w:top w:val="none" w:sz="0" w:space="0" w:color="auto"/>
                <w:left w:val="none" w:sz="0" w:space="0" w:color="auto"/>
                <w:bottom w:val="none" w:sz="0" w:space="0" w:color="auto"/>
                <w:right w:val="none" w:sz="0" w:space="0" w:color="auto"/>
              </w:divBdr>
              <w:divsChild>
                <w:div w:id="1314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782">
      <w:bodyDiv w:val="1"/>
      <w:marLeft w:val="0"/>
      <w:marRight w:val="0"/>
      <w:marTop w:val="0"/>
      <w:marBottom w:val="0"/>
      <w:divBdr>
        <w:top w:val="none" w:sz="0" w:space="0" w:color="auto"/>
        <w:left w:val="none" w:sz="0" w:space="0" w:color="auto"/>
        <w:bottom w:val="none" w:sz="0" w:space="0" w:color="auto"/>
        <w:right w:val="none" w:sz="0" w:space="0" w:color="auto"/>
      </w:divBdr>
    </w:div>
    <w:div w:id="962730944">
      <w:bodyDiv w:val="1"/>
      <w:marLeft w:val="0"/>
      <w:marRight w:val="0"/>
      <w:marTop w:val="0"/>
      <w:marBottom w:val="0"/>
      <w:divBdr>
        <w:top w:val="none" w:sz="0" w:space="0" w:color="auto"/>
        <w:left w:val="none" w:sz="0" w:space="0" w:color="auto"/>
        <w:bottom w:val="none" w:sz="0" w:space="0" w:color="auto"/>
        <w:right w:val="none" w:sz="0" w:space="0" w:color="auto"/>
      </w:divBdr>
      <w:divsChild>
        <w:div w:id="1404638915">
          <w:marLeft w:val="0"/>
          <w:marRight w:val="0"/>
          <w:marTop w:val="0"/>
          <w:marBottom w:val="0"/>
          <w:divBdr>
            <w:top w:val="none" w:sz="0" w:space="0" w:color="auto"/>
            <w:left w:val="none" w:sz="0" w:space="0" w:color="auto"/>
            <w:bottom w:val="none" w:sz="0" w:space="0" w:color="auto"/>
            <w:right w:val="none" w:sz="0" w:space="0" w:color="auto"/>
          </w:divBdr>
          <w:divsChild>
            <w:div w:id="1001814991">
              <w:marLeft w:val="0"/>
              <w:marRight w:val="0"/>
              <w:marTop w:val="0"/>
              <w:marBottom w:val="0"/>
              <w:divBdr>
                <w:top w:val="none" w:sz="0" w:space="0" w:color="auto"/>
                <w:left w:val="none" w:sz="0" w:space="0" w:color="auto"/>
                <w:bottom w:val="none" w:sz="0" w:space="0" w:color="auto"/>
                <w:right w:val="none" w:sz="0" w:space="0" w:color="auto"/>
              </w:divBdr>
              <w:divsChild>
                <w:div w:id="9238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6900">
      <w:bodyDiv w:val="1"/>
      <w:marLeft w:val="0"/>
      <w:marRight w:val="0"/>
      <w:marTop w:val="0"/>
      <w:marBottom w:val="0"/>
      <w:divBdr>
        <w:top w:val="none" w:sz="0" w:space="0" w:color="auto"/>
        <w:left w:val="none" w:sz="0" w:space="0" w:color="auto"/>
        <w:bottom w:val="none" w:sz="0" w:space="0" w:color="auto"/>
        <w:right w:val="none" w:sz="0" w:space="0" w:color="auto"/>
      </w:divBdr>
    </w:div>
    <w:div w:id="1003629154">
      <w:bodyDiv w:val="1"/>
      <w:marLeft w:val="0"/>
      <w:marRight w:val="0"/>
      <w:marTop w:val="0"/>
      <w:marBottom w:val="0"/>
      <w:divBdr>
        <w:top w:val="none" w:sz="0" w:space="0" w:color="auto"/>
        <w:left w:val="none" w:sz="0" w:space="0" w:color="auto"/>
        <w:bottom w:val="none" w:sz="0" w:space="0" w:color="auto"/>
        <w:right w:val="none" w:sz="0" w:space="0" w:color="auto"/>
      </w:divBdr>
    </w:div>
    <w:div w:id="1005665369">
      <w:bodyDiv w:val="1"/>
      <w:marLeft w:val="0"/>
      <w:marRight w:val="0"/>
      <w:marTop w:val="0"/>
      <w:marBottom w:val="0"/>
      <w:divBdr>
        <w:top w:val="none" w:sz="0" w:space="0" w:color="auto"/>
        <w:left w:val="none" w:sz="0" w:space="0" w:color="auto"/>
        <w:bottom w:val="none" w:sz="0" w:space="0" w:color="auto"/>
        <w:right w:val="none" w:sz="0" w:space="0" w:color="auto"/>
      </w:divBdr>
      <w:divsChild>
        <w:div w:id="1842694457">
          <w:marLeft w:val="0"/>
          <w:marRight w:val="0"/>
          <w:marTop w:val="0"/>
          <w:marBottom w:val="0"/>
          <w:divBdr>
            <w:top w:val="none" w:sz="0" w:space="0" w:color="auto"/>
            <w:left w:val="none" w:sz="0" w:space="0" w:color="auto"/>
            <w:bottom w:val="none" w:sz="0" w:space="0" w:color="auto"/>
            <w:right w:val="none" w:sz="0" w:space="0" w:color="auto"/>
          </w:divBdr>
          <w:divsChild>
            <w:div w:id="369305218">
              <w:marLeft w:val="0"/>
              <w:marRight w:val="0"/>
              <w:marTop w:val="0"/>
              <w:marBottom w:val="0"/>
              <w:divBdr>
                <w:top w:val="none" w:sz="0" w:space="0" w:color="auto"/>
                <w:left w:val="none" w:sz="0" w:space="0" w:color="auto"/>
                <w:bottom w:val="none" w:sz="0" w:space="0" w:color="auto"/>
                <w:right w:val="none" w:sz="0" w:space="0" w:color="auto"/>
              </w:divBdr>
              <w:divsChild>
                <w:div w:id="20648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59084">
      <w:bodyDiv w:val="1"/>
      <w:marLeft w:val="0"/>
      <w:marRight w:val="0"/>
      <w:marTop w:val="0"/>
      <w:marBottom w:val="0"/>
      <w:divBdr>
        <w:top w:val="none" w:sz="0" w:space="0" w:color="auto"/>
        <w:left w:val="none" w:sz="0" w:space="0" w:color="auto"/>
        <w:bottom w:val="none" w:sz="0" w:space="0" w:color="auto"/>
        <w:right w:val="none" w:sz="0" w:space="0" w:color="auto"/>
      </w:divBdr>
      <w:divsChild>
        <w:div w:id="1328703093">
          <w:marLeft w:val="0"/>
          <w:marRight w:val="0"/>
          <w:marTop w:val="0"/>
          <w:marBottom w:val="0"/>
          <w:divBdr>
            <w:top w:val="none" w:sz="0" w:space="0" w:color="auto"/>
            <w:left w:val="none" w:sz="0" w:space="0" w:color="auto"/>
            <w:bottom w:val="none" w:sz="0" w:space="0" w:color="auto"/>
            <w:right w:val="none" w:sz="0" w:space="0" w:color="auto"/>
          </w:divBdr>
          <w:divsChild>
            <w:div w:id="420486532">
              <w:marLeft w:val="0"/>
              <w:marRight w:val="0"/>
              <w:marTop w:val="0"/>
              <w:marBottom w:val="0"/>
              <w:divBdr>
                <w:top w:val="none" w:sz="0" w:space="0" w:color="auto"/>
                <w:left w:val="none" w:sz="0" w:space="0" w:color="auto"/>
                <w:bottom w:val="none" w:sz="0" w:space="0" w:color="auto"/>
                <w:right w:val="none" w:sz="0" w:space="0" w:color="auto"/>
              </w:divBdr>
              <w:divsChild>
                <w:div w:id="623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63665">
      <w:bodyDiv w:val="1"/>
      <w:marLeft w:val="0"/>
      <w:marRight w:val="0"/>
      <w:marTop w:val="0"/>
      <w:marBottom w:val="0"/>
      <w:divBdr>
        <w:top w:val="none" w:sz="0" w:space="0" w:color="auto"/>
        <w:left w:val="none" w:sz="0" w:space="0" w:color="auto"/>
        <w:bottom w:val="none" w:sz="0" w:space="0" w:color="auto"/>
        <w:right w:val="none" w:sz="0" w:space="0" w:color="auto"/>
      </w:divBdr>
      <w:divsChild>
        <w:div w:id="81529625">
          <w:marLeft w:val="0"/>
          <w:marRight w:val="0"/>
          <w:marTop w:val="0"/>
          <w:marBottom w:val="0"/>
          <w:divBdr>
            <w:top w:val="none" w:sz="0" w:space="0" w:color="auto"/>
            <w:left w:val="none" w:sz="0" w:space="0" w:color="auto"/>
            <w:bottom w:val="none" w:sz="0" w:space="0" w:color="auto"/>
            <w:right w:val="none" w:sz="0" w:space="0" w:color="auto"/>
          </w:divBdr>
          <w:divsChild>
            <w:div w:id="1910843845">
              <w:marLeft w:val="0"/>
              <w:marRight w:val="0"/>
              <w:marTop w:val="0"/>
              <w:marBottom w:val="0"/>
              <w:divBdr>
                <w:top w:val="none" w:sz="0" w:space="0" w:color="auto"/>
                <w:left w:val="none" w:sz="0" w:space="0" w:color="auto"/>
                <w:bottom w:val="none" w:sz="0" w:space="0" w:color="auto"/>
                <w:right w:val="none" w:sz="0" w:space="0" w:color="auto"/>
              </w:divBdr>
              <w:divsChild>
                <w:div w:id="4115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178">
      <w:bodyDiv w:val="1"/>
      <w:marLeft w:val="0"/>
      <w:marRight w:val="0"/>
      <w:marTop w:val="0"/>
      <w:marBottom w:val="0"/>
      <w:divBdr>
        <w:top w:val="none" w:sz="0" w:space="0" w:color="auto"/>
        <w:left w:val="none" w:sz="0" w:space="0" w:color="auto"/>
        <w:bottom w:val="none" w:sz="0" w:space="0" w:color="auto"/>
        <w:right w:val="none" w:sz="0" w:space="0" w:color="auto"/>
      </w:divBdr>
      <w:divsChild>
        <w:div w:id="1783066513">
          <w:marLeft w:val="0"/>
          <w:marRight w:val="0"/>
          <w:marTop w:val="0"/>
          <w:marBottom w:val="0"/>
          <w:divBdr>
            <w:top w:val="none" w:sz="0" w:space="0" w:color="auto"/>
            <w:left w:val="none" w:sz="0" w:space="0" w:color="auto"/>
            <w:bottom w:val="none" w:sz="0" w:space="0" w:color="auto"/>
            <w:right w:val="none" w:sz="0" w:space="0" w:color="auto"/>
          </w:divBdr>
          <w:divsChild>
            <w:div w:id="356585733">
              <w:marLeft w:val="0"/>
              <w:marRight w:val="0"/>
              <w:marTop w:val="0"/>
              <w:marBottom w:val="0"/>
              <w:divBdr>
                <w:top w:val="none" w:sz="0" w:space="0" w:color="auto"/>
                <w:left w:val="none" w:sz="0" w:space="0" w:color="auto"/>
                <w:bottom w:val="none" w:sz="0" w:space="0" w:color="auto"/>
                <w:right w:val="none" w:sz="0" w:space="0" w:color="auto"/>
              </w:divBdr>
              <w:divsChild>
                <w:div w:id="1274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86502">
      <w:bodyDiv w:val="1"/>
      <w:marLeft w:val="0"/>
      <w:marRight w:val="0"/>
      <w:marTop w:val="0"/>
      <w:marBottom w:val="0"/>
      <w:divBdr>
        <w:top w:val="none" w:sz="0" w:space="0" w:color="auto"/>
        <w:left w:val="none" w:sz="0" w:space="0" w:color="auto"/>
        <w:bottom w:val="none" w:sz="0" w:space="0" w:color="auto"/>
        <w:right w:val="none" w:sz="0" w:space="0" w:color="auto"/>
      </w:divBdr>
      <w:divsChild>
        <w:div w:id="1659579677">
          <w:marLeft w:val="0"/>
          <w:marRight w:val="0"/>
          <w:marTop w:val="0"/>
          <w:marBottom w:val="0"/>
          <w:divBdr>
            <w:top w:val="none" w:sz="0" w:space="0" w:color="auto"/>
            <w:left w:val="none" w:sz="0" w:space="0" w:color="auto"/>
            <w:bottom w:val="none" w:sz="0" w:space="0" w:color="auto"/>
            <w:right w:val="none" w:sz="0" w:space="0" w:color="auto"/>
          </w:divBdr>
          <w:divsChild>
            <w:div w:id="969626949">
              <w:marLeft w:val="0"/>
              <w:marRight w:val="0"/>
              <w:marTop w:val="0"/>
              <w:marBottom w:val="0"/>
              <w:divBdr>
                <w:top w:val="none" w:sz="0" w:space="0" w:color="auto"/>
                <w:left w:val="none" w:sz="0" w:space="0" w:color="auto"/>
                <w:bottom w:val="none" w:sz="0" w:space="0" w:color="auto"/>
                <w:right w:val="none" w:sz="0" w:space="0" w:color="auto"/>
              </w:divBdr>
              <w:divsChild>
                <w:div w:id="1754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794">
      <w:bodyDiv w:val="1"/>
      <w:marLeft w:val="0"/>
      <w:marRight w:val="0"/>
      <w:marTop w:val="0"/>
      <w:marBottom w:val="0"/>
      <w:divBdr>
        <w:top w:val="none" w:sz="0" w:space="0" w:color="auto"/>
        <w:left w:val="none" w:sz="0" w:space="0" w:color="auto"/>
        <w:bottom w:val="none" w:sz="0" w:space="0" w:color="auto"/>
        <w:right w:val="none" w:sz="0" w:space="0" w:color="auto"/>
      </w:divBdr>
      <w:divsChild>
        <w:div w:id="2104914517">
          <w:marLeft w:val="0"/>
          <w:marRight w:val="0"/>
          <w:marTop w:val="0"/>
          <w:marBottom w:val="0"/>
          <w:divBdr>
            <w:top w:val="none" w:sz="0" w:space="0" w:color="auto"/>
            <w:left w:val="none" w:sz="0" w:space="0" w:color="auto"/>
            <w:bottom w:val="none" w:sz="0" w:space="0" w:color="auto"/>
            <w:right w:val="none" w:sz="0" w:space="0" w:color="auto"/>
          </w:divBdr>
          <w:divsChild>
            <w:div w:id="216207838">
              <w:marLeft w:val="0"/>
              <w:marRight w:val="0"/>
              <w:marTop w:val="0"/>
              <w:marBottom w:val="0"/>
              <w:divBdr>
                <w:top w:val="none" w:sz="0" w:space="0" w:color="auto"/>
                <w:left w:val="none" w:sz="0" w:space="0" w:color="auto"/>
                <w:bottom w:val="none" w:sz="0" w:space="0" w:color="auto"/>
                <w:right w:val="none" w:sz="0" w:space="0" w:color="auto"/>
              </w:divBdr>
              <w:divsChild>
                <w:div w:id="9698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3173">
      <w:bodyDiv w:val="1"/>
      <w:marLeft w:val="0"/>
      <w:marRight w:val="0"/>
      <w:marTop w:val="0"/>
      <w:marBottom w:val="0"/>
      <w:divBdr>
        <w:top w:val="none" w:sz="0" w:space="0" w:color="auto"/>
        <w:left w:val="none" w:sz="0" w:space="0" w:color="auto"/>
        <w:bottom w:val="none" w:sz="0" w:space="0" w:color="auto"/>
        <w:right w:val="none" w:sz="0" w:space="0" w:color="auto"/>
      </w:divBdr>
    </w:div>
    <w:div w:id="1122771126">
      <w:bodyDiv w:val="1"/>
      <w:marLeft w:val="0"/>
      <w:marRight w:val="0"/>
      <w:marTop w:val="0"/>
      <w:marBottom w:val="0"/>
      <w:divBdr>
        <w:top w:val="none" w:sz="0" w:space="0" w:color="auto"/>
        <w:left w:val="none" w:sz="0" w:space="0" w:color="auto"/>
        <w:bottom w:val="none" w:sz="0" w:space="0" w:color="auto"/>
        <w:right w:val="none" w:sz="0" w:space="0" w:color="auto"/>
      </w:divBdr>
      <w:divsChild>
        <w:div w:id="2056467031">
          <w:marLeft w:val="0"/>
          <w:marRight w:val="0"/>
          <w:marTop w:val="0"/>
          <w:marBottom w:val="0"/>
          <w:divBdr>
            <w:top w:val="none" w:sz="0" w:space="0" w:color="auto"/>
            <w:left w:val="none" w:sz="0" w:space="0" w:color="auto"/>
            <w:bottom w:val="none" w:sz="0" w:space="0" w:color="auto"/>
            <w:right w:val="none" w:sz="0" w:space="0" w:color="auto"/>
          </w:divBdr>
          <w:divsChild>
            <w:div w:id="759526658">
              <w:marLeft w:val="0"/>
              <w:marRight w:val="0"/>
              <w:marTop w:val="0"/>
              <w:marBottom w:val="0"/>
              <w:divBdr>
                <w:top w:val="none" w:sz="0" w:space="0" w:color="auto"/>
                <w:left w:val="none" w:sz="0" w:space="0" w:color="auto"/>
                <w:bottom w:val="none" w:sz="0" w:space="0" w:color="auto"/>
                <w:right w:val="none" w:sz="0" w:space="0" w:color="auto"/>
              </w:divBdr>
              <w:divsChild>
                <w:div w:id="2001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20551">
      <w:bodyDiv w:val="1"/>
      <w:marLeft w:val="0"/>
      <w:marRight w:val="0"/>
      <w:marTop w:val="0"/>
      <w:marBottom w:val="0"/>
      <w:divBdr>
        <w:top w:val="none" w:sz="0" w:space="0" w:color="auto"/>
        <w:left w:val="none" w:sz="0" w:space="0" w:color="auto"/>
        <w:bottom w:val="none" w:sz="0" w:space="0" w:color="auto"/>
        <w:right w:val="none" w:sz="0" w:space="0" w:color="auto"/>
      </w:divBdr>
      <w:divsChild>
        <w:div w:id="566456576">
          <w:marLeft w:val="0"/>
          <w:marRight w:val="0"/>
          <w:marTop w:val="0"/>
          <w:marBottom w:val="0"/>
          <w:divBdr>
            <w:top w:val="none" w:sz="0" w:space="0" w:color="auto"/>
            <w:left w:val="none" w:sz="0" w:space="0" w:color="auto"/>
            <w:bottom w:val="none" w:sz="0" w:space="0" w:color="auto"/>
            <w:right w:val="none" w:sz="0" w:space="0" w:color="auto"/>
          </w:divBdr>
          <w:divsChild>
            <w:div w:id="1609318038">
              <w:marLeft w:val="0"/>
              <w:marRight w:val="0"/>
              <w:marTop w:val="0"/>
              <w:marBottom w:val="0"/>
              <w:divBdr>
                <w:top w:val="none" w:sz="0" w:space="0" w:color="auto"/>
                <w:left w:val="none" w:sz="0" w:space="0" w:color="auto"/>
                <w:bottom w:val="none" w:sz="0" w:space="0" w:color="auto"/>
                <w:right w:val="none" w:sz="0" w:space="0" w:color="auto"/>
              </w:divBdr>
              <w:divsChild>
                <w:div w:id="1499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1388">
      <w:bodyDiv w:val="1"/>
      <w:marLeft w:val="0"/>
      <w:marRight w:val="0"/>
      <w:marTop w:val="0"/>
      <w:marBottom w:val="0"/>
      <w:divBdr>
        <w:top w:val="none" w:sz="0" w:space="0" w:color="auto"/>
        <w:left w:val="none" w:sz="0" w:space="0" w:color="auto"/>
        <w:bottom w:val="none" w:sz="0" w:space="0" w:color="auto"/>
        <w:right w:val="none" w:sz="0" w:space="0" w:color="auto"/>
      </w:divBdr>
      <w:divsChild>
        <w:div w:id="1993218298">
          <w:marLeft w:val="0"/>
          <w:marRight w:val="0"/>
          <w:marTop w:val="0"/>
          <w:marBottom w:val="0"/>
          <w:divBdr>
            <w:top w:val="none" w:sz="0" w:space="0" w:color="auto"/>
            <w:left w:val="none" w:sz="0" w:space="0" w:color="auto"/>
            <w:bottom w:val="none" w:sz="0" w:space="0" w:color="auto"/>
            <w:right w:val="none" w:sz="0" w:space="0" w:color="auto"/>
          </w:divBdr>
          <w:divsChild>
            <w:div w:id="356657775">
              <w:marLeft w:val="0"/>
              <w:marRight w:val="0"/>
              <w:marTop w:val="0"/>
              <w:marBottom w:val="0"/>
              <w:divBdr>
                <w:top w:val="none" w:sz="0" w:space="0" w:color="auto"/>
                <w:left w:val="none" w:sz="0" w:space="0" w:color="auto"/>
                <w:bottom w:val="none" w:sz="0" w:space="0" w:color="auto"/>
                <w:right w:val="none" w:sz="0" w:space="0" w:color="auto"/>
              </w:divBdr>
              <w:divsChild>
                <w:div w:id="674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72495">
      <w:bodyDiv w:val="1"/>
      <w:marLeft w:val="0"/>
      <w:marRight w:val="0"/>
      <w:marTop w:val="0"/>
      <w:marBottom w:val="0"/>
      <w:divBdr>
        <w:top w:val="none" w:sz="0" w:space="0" w:color="auto"/>
        <w:left w:val="none" w:sz="0" w:space="0" w:color="auto"/>
        <w:bottom w:val="none" w:sz="0" w:space="0" w:color="auto"/>
        <w:right w:val="none" w:sz="0" w:space="0" w:color="auto"/>
      </w:divBdr>
      <w:divsChild>
        <w:div w:id="229073324">
          <w:marLeft w:val="0"/>
          <w:marRight w:val="0"/>
          <w:marTop w:val="0"/>
          <w:marBottom w:val="0"/>
          <w:divBdr>
            <w:top w:val="none" w:sz="0" w:space="0" w:color="auto"/>
            <w:left w:val="none" w:sz="0" w:space="0" w:color="auto"/>
            <w:bottom w:val="none" w:sz="0" w:space="0" w:color="auto"/>
            <w:right w:val="none" w:sz="0" w:space="0" w:color="auto"/>
          </w:divBdr>
          <w:divsChild>
            <w:div w:id="1834907436">
              <w:marLeft w:val="0"/>
              <w:marRight w:val="0"/>
              <w:marTop w:val="0"/>
              <w:marBottom w:val="0"/>
              <w:divBdr>
                <w:top w:val="none" w:sz="0" w:space="0" w:color="auto"/>
                <w:left w:val="none" w:sz="0" w:space="0" w:color="auto"/>
                <w:bottom w:val="none" w:sz="0" w:space="0" w:color="auto"/>
                <w:right w:val="none" w:sz="0" w:space="0" w:color="auto"/>
              </w:divBdr>
              <w:divsChild>
                <w:div w:id="1912347426">
                  <w:marLeft w:val="0"/>
                  <w:marRight w:val="0"/>
                  <w:marTop w:val="0"/>
                  <w:marBottom w:val="0"/>
                  <w:divBdr>
                    <w:top w:val="none" w:sz="0" w:space="0" w:color="auto"/>
                    <w:left w:val="none" w:sz="0" w:space="0" w:color="auto"/>
                    <w:bottom w:val="none" w:sz="0" w:space="0" w:color="auto"/>
                    <w:right w:val="none" w:sz="0" w:space="0" w:color="auto"/>
                  </w:divBdr>
                  <w:divsChild>
                    <w:div w:id="11938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2611">
      <w:bodyDiv w:val="1"/>
      <w:marLeft w:val="0"/>
      <w:marRight w:val="0"/>
      <w:marTop w:val="0"/>
      <w:marBottom w:val="0"/>
      <w:divBdr>
        <w:top w:val="none" w:sz="0" w:space="0" w:color="auto"/>
        <w:left w:val="none" w:sz="0" w:space="0" w:color="auto"/>
        <w:bottom w:val="none" w:sz="0" w:space="0" w:color="auto"/>
        <w:right w:val="none" w:sz="0" w:space="0" w:color="auto"/>
      </w:divBdr>
      <w:divsChild>
        <w:div w:id="1066224210">
          <w:marLeft w:val="0"/>
          <w:marRight w:val="0"/>
          <w:marTop w:val="0"/>
          <w:marBottom w:val="0"/>
          <w:divBdr>
            <w:top w:val="none" w:sz="0" w:space="0" w:color="auto"/>
            <w:left w:val="none" w:sz="0" w:space="0" w:color="auto"/>
            <w:bottom w:val="none" w:sz="0" w:space="0" w:color="auto"/>
            <w:right w:val="none" w:sz="0" w:space="0" w:color="auto"/>
          </w:divBdr>
          <w:divsChild>
            <w:div w:id="659431084">
              <w:marLeft w:val="0"/>
              <w:marRight w:val="0"/>
              <w:marTop w:val="0"/>
              <w:marBottom w:val="0"/>
              <w:divBdr>
                <w:top w:val="none" w:sz="0" w:space="0" w:color="auto"/>
                <w:left w:val="none" w:sz="0" w:space="0" w:color="auto"/>
                <w:bottom w:val="none" w:sz="0" w:space="0" w:color="auto"/>
                <w:right w:val="none" w:sz="0" w:space="0" w:color="auto"/>
              </w:divBdr>
              <w:divsChild>
                <w:div w:id="9101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430">
      <w:bodyDiv w:val="1"/>
      <w:marLeft w:val="0"/>
      <w:marRight w:val="0"/>
      <w:marTop w:val="0"/>
      <w:marBottom w:val="0"/>
      <w:divBdr>
        <w:top w:val="none" w:sz="0" w:space="0" w:color="auto"/>
        <w:left w:val="none" w:sz="0" w:space="0" w:color="auto"/>
        <w:bottom w:val="none" w:sz="0" w:space="0" w:color="auto"/>
        <w:right w:val="none" w:sz="0" w:space="0" w:color="auto"/>
      </w:divBdr>
      <w:divsChild>
        <w:div w:id="674109794">
          <w:marLeft w:val="0"/>
          <w:marRight w:val="0"/>
          <w:marTop w:val="0"/>
          <w:marBottom w:val="0"/>
          <w:divBdr>
            <w:top w:val="none" w:sz="0" w:space="0" w:color="auto"/>
            <w:left w:val="none" w:sz="0" w:space="0" w:color="auto"/>
            <w:bottom w:val="none" w:sz="0" w:space="0" w:color="auto"/>
            <w:right w:val="none" w:sz="0" w:space="0" w:color="auto"/>
          </w:divBdr>
          <w:divsChild>
            <w:div w:id="1971596265">
              <w:marLeft w:val="0"/>
              <w:marRight w:val="0"/>
              <w:marTop w:val="0"/>
              <w:marBottom w:val="0"/>
              <w:divBdr>
                <w:top w:val="none" w:sz="0" w:space="0" w:color="auto"/>
                <w:left w:val="none" w:sz="0" w:space="0" w:color="auto"/>
                <w:bottom w:val="none" w:sz="0" w:space="0" w:color="auto"/>
                <w:right w:val="none" w:sz="0" w:space="0" w:color="auto"/>
              </w:divBdr>
              <w:divsChild>
                <w:div w:id="4313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4479">
      <w:bodyDiv w:val="1"/>
      <w:marLeft w:val="0"/>
      <w:marRight w:val="0"/>
      <w:marTop w:val="0"/>
      <w:marBottom w:val="0"/>
      <w:divBdr>
        <w:top w:val="none" w:sz="0" w:space="0" w:color="auto"/>
        <w:left w:val="none" w:sz="0" w:space="0" w:color="auto"/>
        <w:bottom w:val="none" w:sz="0" w:space="0" w:color="auto"/>
        <w:right w:val="none" w:sz="0" w:space="0" w:color="auto"/>
      </w:divBdr>
      <w:divsChild>
        <w:div w:id="761876000">
          <w:marLeft w:val="0"/>
          <w:marRight w:val="0"/>
          <w:marTop w:val="0"/>
          <w:marBottom w:val="0"/>
          <w:divBdr>
            <w:top w:val="none" w:sz="0" w:space="0" w:color="auto"/>
            <w:left w:val="none" w:sz="0" w:space="0" w:color="auto"/>
            <w:bottom w:val="none" w:sz="0" w:space="0" w:color="auto"/>
            <w:right w:val="none" w:sz="0" w:space="0" w:color="auto"/>
          </w:divBdr>
          <w:divsChild>
            <w:div w:id="54476555">
              <w:marLeft w:val="0"/>
              <w:marRight w:val="0"/>
              <w:marTop w:val="0"/>
              <w:marBottom w:val="0"/>
              <w:divBdr>
                <w:top w:val="none" w:sz="0" w:space="0" w:color="auto"/>
                <w:left w:val="none" w:sz="0" w:space="0" w:color="auto"/>
                <w:bottom w:val="none" w:sz="0" w:space="0" w:color="auto"/>
                <w:right w:val="none" w:sz="0" w:space="0" w:color="auto"/>
              </w:divBdr>
              <w:divsChild>
                <w:div w:id="21245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5248">
      <w:bodyDiv w:val="1"/>
      <w:marLeft w:val="0"/>
      <w:marRight w:val="0"/>
      <w:marTop w:val="0"/>
      <w:marBottom w:val="0"/>
      <w:divBdr>
        <w:top w:val="none" w:sz="0" w:space="0" w:color="auto"/>
        <w:left w:val="none" w:sz="0" w:space="0" w:color="auto"/>
        <w:bottom w:val="none" w:sz="0" w:space="0" w:color="auto"/>
        <w:right w:val="none" w:sz="0" w:space="0" w:color="auto"/>
      </w:divBdr>
    </w:div>
    <w:div w:id="1360820015">
      <w:bodyDiv w:val="1"/>
      <w:marLeft w:val="0"/>
      <w:marRight w:val="0"/>
      <w:marTop w:val="0"/>
      <w:marBottom w:val="0"/>
      <w:divBdr>
        <w:top w:val="none" w:sz="0" w:space="0" w:color="auto"/>
        <w:left w:val="none" w:sz="0" w:space="0" w:color="auto"/>
        <w:bottom w:val="none" w:sz="0" w:space="0" w:color="auto"/>
        <w:right w:val="none" w:sz="0" w:space="0" w:color="auto"/>
      </w:divBdr>
      <w:divsChild>
        <w:div w:id="895971845">
          <w:marLeft w:val="0"/>
          <w:marRight w:val="0"/>
          <w:marTop w:val="0"/>
          <w:marBottom w:val="0"/>
          <w:divBdr>
            <w:top w:val="none" w:sz="0" w:space="0" w:color="auto"/>
            <w:left w:val="none" w:sz="0" w:space="0" w:color="auto"/>
            <w:bottom w:val="none" w:sz="0" w:space="0" w:color="auto"/>
            <w:right w:val="none" w:sz="0" w:space="0" w:color="auto"/>
          </w:divBdr>
          <w:divsChild>
            <w:div w:id="893544513">
              <w:marLeft w:val="0"/>
              <w:marRight w:val="0"/>
              <w:marTop w:val="0"/>
              <w:marBottom w:val="0"/>
              <w:divBdr>
                <w:top w:val="none" w:sz="0" w:space="0" w:color="auto"/>
                <w:left w:val="none" w:sz="0" w:space="0" w:color="auto"/>
                <w:bottom w:val="none" w:sz="0" w:space="0" w:color="auto"/>
                <w:right w:val="none" w:sz="0" w:space="0" w:color="auto"/>
              </w:divBdr>
              <w:divsChild>
                <w:div w:id="20069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048">
      <w:bodyDiv w:val="1"/>
      <w:marLeft w:val="0"/>
      <w:marRight w:val="0"/>
      <w:marTop w:val="0"/>
      <w:marBottom w:val="0"/>
      <w:divBdr>
        <w:top w:val="none" w:sz="0" w:space="0" w:color="auto"/>
        <w:left w:val="none" w:sz="0" w:space="0" w:color="auto"/>
        <w:bottom w:val="none" w:sz="0" w:space="0" w:color="auto"/>
        <w:right w:val="none" w:sz="0" w:space="0" w:color="auto"/>
      </w:divBdr>
      <w:divsChild>
        <w:div w:id="1028874339">
          <w:marLeft w:val="0"/>
          <w:marRight w:val="0"/>
          <w:marTop w:val="0"/>
          <w:marBottom w:val="0"/>
          <w:divBdr>
            <w:top w:val="none" w:sz="0" w:space="0" w:color="auto"/>
            <w:left w:val="none" w:sz="0" w:space="0" w:color="auto"/>
            <w:bottom w:val="none" w:sz="0" w:space="0" w:color="auto"/>
            <w:right w:val="none" w:sz="0" w:space="0" w:color="auto"/>
          </w:divBdr>
          <w:divsChild>
            <w:div w:id="406196717">
              <w:marLeft w:val="0"/>
              <w:marRight w:val="0"/>
              <w:marTop w:val="0"/>
              <w:marBottom w:val="0"/>
              <w:divBdr>
                <w:top w:val="none" w:sz="0" w:space="0" w:color="auto"/>
                <w:left w:val="none" w:sz="0" w:space="0" w:color="auto"/>
                <w:bottom w:val="none" w:sz="0" w:space="0" w:color="auto"/>
                <w:right w:val="none" w:sz="0" w:space="0" w:color="auto"/>
              </w:divBdr>
              <w:divsChild>
                <w:div w:id="1730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5950">
      <w:bodyDiv w:val="1"/>
      <w:marLeft w:val="0"/>
      <w:marRight w:val="0"/>
      <w:marTop w:val="0"/>
      <w:marBottom w:val="0"/>
      <w:divBdr>
        <w:top w:val="none" w:sz="0" w:space="0" w:color="auto"/>
        <w:left w:val="none" w:sz="0" w:space="0" w:color="auto"/>
        <w:bottom w:val="none" w:sz="0" w:space="0" w:color="auto"/>
        <w:right w:val="none" w:sz="0" w:space="0" w:color="auto"/>
      </w:divBdr>
      <w:divsChild>
        <w:div w:id="529880606">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none" w:sz="0" w:space="0" w:color="auto"/>
                <w:left w:val="none" w:sz="0" w:space="0" w:color="auto"/>
                <w:bottom w:val="none" w:sz="0" w:space="0" w:color="auto"/>
                <w:right w:val="none" w:sz="0" w:space="0" w:color="auto"/>
              </w:divBdr>
              <w:divsChild>
                <w:div w:id="11398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06244">
      <w:bodyDiv w:val="1"/>
      <w:marLeft w:val="0"/>
      <w:marRight w:val="0"/>
      <w:marTop w:val="0"/>
      <w:marBottom w:val="0"/>
      <w:divBdr>
        <w:top w:val="none" w:sz="0" w:space="0" w:color="auto"/>
        <w:left w:val="none" w:sz="0" w:space="0" w:color="auto"/>
        <w:bottom w:val="none" w:sz="0" w:space="0" w:color="auto"/>
        <w:right w:val="none" w:sz="0" w:space="0" w:color="auto"/>
      </w:divBdr>
    </w:div>
    <w:div w:id="1420443411">
      <w:bodyDiv w:val="1"/>
      <w:marLeft w:val="0"/>
      <w:marRight w:val="0"/>
      <w:marTop w:val="0"/>
      <w:marBottom w:val="0"/>
      <w:divBdr>
        <w:top w:val="none" w:sz="0" w:space="0" w:color="auto"/>
        <w:left w:val="none" w:sz="0" w:space="0" w:color="auto"/>
        <w:bottom w:val="none" w:sz="0" w:space="0" w:color="auto"/>
        <w:right w:val="none" w:sz="0" w:space="0" w:color="auto"/>
      </w:divBdr>
      <w:divsChild>
        <w:div w:id="471024830">
          <w:marLeft w:val="0"/>
          <w:marRight w:val="0"/>
          <w:marTop w:val="0"/>
          <w:marBottom w:val="0"/>
          <w:divBdr>
            <w:top w:val="none" w:sz="0" w:space="0" w:color="auto"/>
            <w:left w:val="none" w:sz="0" w:space="0" w:color="auto"/>
            <w:bottom w:val="none" w:sz="0" w:space="0" w:color="auto"/>
            <w:right w:val="none" w:sz="0" w:space="0" w:color="auto"/>
          </w:divBdr>
          <w:divsChild>
            <w:div w:id="1755784298">
              <w:marLeft w:val="0"/>
              <w:marRight w:val="0"/>
              <w:marTop w:val="0"/>
              <w:marBottom w:val="0"/>
              <w:divBdr>
                <w:top w:val="none" w:sz="0" w:space="0" w:color="auto"/>
                <w:left w:val="none" w:sz="0" w:space="0" w:color="auto"/>
                <w:bottom w:val="none" w:sz="0" w:space="0" w:color="auto"/>
                <w:right w:val="none" w:sz="0" w:space="0" w:color="auto"/>
              </w:divBdr>
              <w:divsChild>
                <w:div w:id="3809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3966">
      <w:bodyDiv w:val="1"/>
      <w:marLeft w:val="0"/>
      <w:marRight w:val="0"/>
      <w:marTop w:val="0"/>
      <w:marBottom w:val="0"/>
      <w:divBdr>
        <w:top w:val="none" w:sz="0" w:space="0" w:color="auto"/>
        <w:left w:val="none" w:sz="0" w:space="0" w:color="auto"/>
        <w:bottom w:val="none" w:sz="0" w:space="0" w:color="auto"/>
        <w:right w:val="none" w:sz="0" w:space="0" w:color="auto"/>
      </w:divBdr>
      <w:divsChild>
        <w:div w:id="455102465">
          <w:marLeft w:val="0"/>
          <w:marRight w:val="0"/>
          <w:marTop w:val="0"/>
          <w:marBottom w:val="0"/>
          <w:divBdr>
            <w:top w:val="none" w:sz="0" w:space="0" w:color="auto"/>
            <w:left w:val="none" w:sz="0" w:space="0" w:color="auto"/>
            <w:bottom w:val="none" w:sz="0" w:space="0" w:color="auto"/>
            <w:right w:val="none" w:sz="0" w:space="0" w:color="auto"/>
          </w:divBdr>
          <w:divsChild>
            <w:div w:id="1126198287">
              <w:marLeft w:val="0"/>
              <w:marRight w:val="0"/>
              <w:marTop w:val="0"/>
              <w:marBottom w:val="0"/>
              <w:divBdr>
                <w:top w:val="none" w:sz="0" w:space="0" w:color="auto"/>
                <w:left w:val="none" w:sz="0" w:space="0" w:color="auto"/>
                <w:bottom w:val="none" w:sz="0" w:space="0" w:color="auto"/>
                <w:right w:val="none" w:sz="0" w:space="0" w:color="auto"/>
              </w:divBdr>
              <w:divsChild>
                <w:div w:id="495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313">
          <w:marLeft w:val="0"/>
          <w:marRight w:val="0"/>
          <w:marTop w:val="0"/>
          <w:marBottom w:val="0"/>
          <w:divBdr>
            <w:top w:val="none" w:sz="0" w:space="0" w:color="auto"/>
            <w:left w:val="none" w:sz="0" w:space="0" w:color="auto"/>
            <w:bottom w:val="none" w:sz="0" w:space="0" w:color="auto"/>
            <w:right w:val="none" w:sz="0" w:space="0" w:color="auto"/>
          </w:divBdr>
          <w:divsChild>
            <w:div w:id="69275937">
              <w:marLeft w:val="0"/>
              <w:marRight w:val="0"/>
              <w:marTop w:val="0"/>
              <w:marBottom w:val="0"/>
              <w:divBdr>
                <w:top w:val="none" w:sz="0" w:space="0" w:color="auto"/>
                <w:left w:val="none" w:sz="0" w:space="0" w:color="auto"/>
                <w:bottom w:val="none" w:sz="0" w:space="0" w:color="auto"/>
                <w:right w:val="none" w:sz="0" w:space="0" w:color="auto"/>
              </w:divBdr>
              <w:divsChild>
                <w:div w:id="2022580466">
                  <w:marLeft w:val="0"/>
                  <w:marRight w:val="0"/>
                  <w:marTop w:val="0"/>
                  <w:marBottom w:val="0"/>
                  <w:divBdr>
                    <w:top w:val="none" w:sz="0" w:space="0" w:color="auto"/>
                    <w:left w:val="none" w:sz="0" w:space="0" w:color="auto"/>
                    <w:bottom w:val="none" w:sz="0" w:space="0" w:color="auto"/>
                    <w:right w:val="none" w:sz="0" w:space="0" w:color="auto"/>
                  </w:divBdr>
                </w:div>
              </w:divsChild>
            </w:div>
            <w:div w:id="164830133">
              <w:marLeft w:val="0"/>
              <w:marRight w:val="0"/>
              <w:marTop w:val="0"/>
              <w:marBottom w:val="0"/>
              <w:divBdr>
                <w:top w:val="none" w:sz="0" w:space="0" w:color="auto"/>
                <w:left w:val="none" w:sz="0" w:space="0" w:color="auto"/>
                <w:bottom w:val="none" w:sz="0" w:space="0" w:color="auto"/>
                <w:right w:val="none" w:sz="0" w:space="0" w:color="auto"/>
              </w:divBdr>
              <w:divsChild>
                <w:div w:id="115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3439">
      <w:bodyDiv w:val="1"/>
      <w:marLeft w:val="0"/>
      <w:marRight w:val="0"/>
      <w:marTop w:val="0"/>
      <w:marBottom w:val="0"/>
      <w:divBdr>
        <w:top w:val="none" w:sz="0" w:space="0" w:color="auto"/>
        <w:left w:val="none" w:sz="0" w:space="0" w:color="auto"/>
        <w:bottom w:val="none" w:sz="0" w:space="0" w:color="auto"/>
        <w:right w:val="none" w:sz="0" w:space="0" w:color="auto"/>
      </w:divBdr>
    </w:div>
    <w:div w:id="155106684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07887138">
      <w:bodyDiv w:val="1"/>
      <w:marLeft w:val="0"/>
      <w:marRight w:val="0"/>
      <w:marTop w:val="0"/>
      <w:marBottom w:val="0"/>
      <w:divBdr>
        <w:top w:val="none" w:sz="0" w:space="0" w:color="auto"/>
        <w:left w:val="none" w:sz="0" w:space="0" w:color="auto"/>
        <w:bottom w:val="none" w:sz="0" w:space="0" w:color="auto"/>
        <w:right w:val="none" w:sz="0" w:space="0" w:color="auto"/>
      </w:divBdr>
    </w:div>
    <w:div w:id="1607955439">
      <w:bodyDiv w:val="1"/>
      <w:marLeft w:val="0"/>
      <w:marRight w:val="0"/>
      <w:marTop w:val="0"/>
      <w:marBottom w:val="0"/>
      <w:divBdr>
        <w:top w:val="none" w:sz="0" w:space="0" w:color="auto"/>
        <w:left w:val="none" w:sz="0" w:space="0" w:color="auto"/>
        <w:bottom w:val="none" w:sz="0" w:space="0" w:color="auto"/>
        <w:right w:val="none" w:sz="0" w:space="0" w:color="auto"/>
      </w:divBdr>
    </w:div>
    <w:div w:id="1711146173">
      <w:bodyDiv w:val="1"/>
      <w:marLeft w:val="0"/>
      <w:marRight w:val="0"/>
      <w:marTop w:val="0"/>
      <w:marBottom w:val="0"/>
      <w:divBdr>
        <w:top w:val="none" w:sz="0" w:space="0" w:color="auto"/>
        <w:left w:val="none" w:sz="0" w:space="0" w:color="auto"/>
        <w:bottom w:val="none" w:sz="0" w:space="0" w:color="auto"/>
        <w:right w:val="none" w:sz="0" w:space="0" w:color="auto"/>
      </w:divBdr>
      <w:divsChild>
        <w:div w:id="912744214">
          <w:marLeft w:val="0"/>
          <w:marRight w:val="0"/>
          <w:marTop w:val="0"/>
          <w:marBottom w:val="0"/>
          <w:divBdr>
            <w:top w:val="none" w:sz="0" w:space="0" w:color="auto"/>
            <w:left w:val="none" w:sz="0" w:space="0" w:color="auto"/>
            <w:bottom w:val="none" w:sz="0" w:space="0" w:color="auto"/>
            <w:right w:val="none" w:sz="0" w:space="0" w:color="auto"/>
          </w:divBdr>
          <w:divsChild>
            <w:div w:id="2012566382">
              <w:marLeft w:val="0"/>
              <w:marRight w:val="0"/>
              <w:marTop w:val="0"/>
              <w:marBottom w:val="0"/>
              <w:divBdr>
                <w:top w:val="none" w:sz="0" w:space="0" w:color="auto"/>
                <w:left w:val="none" w:sz="0" w:space="0" w:color="auto"/>
                <w:bottom w:val="none" w:sz="0" w:space="0" w:color="auto"/>
                <w:right w:val="none" w:sz="0" w:space="0" w:color="auto"/>
              </w:divBdr>
              <w:divsChild>
                <w:div w:id="1255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2612">
      <w:bodyDiv w:val="1"/>
      <w:marLeft w:val="0"/>
      <w:marRight w:val="0"/>
      <w:marTop w:val="0"/>
      <w:marBottom w:val="0"/>
      <w:divBdr>
        <w:top w:val="none" w:sz="0" w:space="0" w:color="auto"/>
        <w:left w:val="none" w:sz="0" w:space="0" w:color="auto"/>
        <w:bottom w:val="none" w:sz="0" w:space="0" w:color="auto"/>
        <w:right w:val="none" w:sz="0" w:space="0" w:color="auto"/>
      </w:divBdr>
      <w:divsChild>
        <w:div w:id="1138885989">
          <w:marLeft w:val="0"/>
          <w:marRight w:val="0"/>
          <w:marTop w:val="0"/>
          <w:marBottom w:val="0"/>
          <w:divBdr>
            <w:top w:val="none" w:sz="0" w:space="0" w:color="auto"/>
            <w:left w:val="none" w:sz="0" w:space="0" w:color="auto"/>
            <w:bottom w:val="none" w:sz="0" w:space="0" w:color="auto"/>
            <w:right w:val="none" w:sz="0" w:space="0" w:color="auto"/>
          </w:divBdr>
          <w:divsChild>
            <w:div w:id="724647031">
              <w:marLeft w:val="0"/>
              <w:marRight w:val="0"/>
              <w:marTop w:val="0"/>
              <w:marBottom w:val="0"/>
              <w:divBdr>
                <w:top w:val="none" w:sz="0" w:space="0" w:color="auto"/>
                <w:left w:val="none" w:sz="0" w:space="0" w:color="auto"/>
                <w:bottom w:val="none" w:sz="0" w:space="0" w:color="auto"/>
                <w:right w:val="none" w:sz="0" w:space="0" w:color="auto"/>
              </w:divBdr>
              <w:divsChild>
                <w:div w:id="1489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91229">
      <w:bodyDiv w:val="1"/>
      <w:marLeft w:val="0"/>
      <w:marRight w:val="0"/>
      <w:marTop w:val="0"/>
      <w:marBottom w:val="0"/>
      <w:divBdr>
        <w:top w:val="none" w:sz="0" w:space="0" w:color="auto"/>
        <w:left w:val="none" w:sz="0" w:space="0" w:color="auto"/>
        <w:bottom w:val="none" w:sz="0" w:space="0" w:color="auto"/>
        <w:right w:val="none" w:sz="0" w:space="0" w:color="auto"/>
      </w:divBdr>
    </w:div>
    <w:div w:id="1834955315">
      <w:bodyDiv w:val="1"/>
      <w:marLeft w:val="0"/>
      <w:marRight w:val="0"/>
      <w:marTop w:val="0"/>
      <w:marBottom w:val="0"/>
      <w:divBdr>
        <w:top w:val="none" w:sz="0" w:space="0" w:color="auto"/>
        <w:left w:val="none" w:sz="0" w:space="0" w:color="auto"/>
        <w:bottom w:val="none" w:sz="0" w:space="0" w:color="auto"/>
        <w:right w:val="none" w:sz="0" w:space="0" w:color="auto"/>
      </w:divBdr>
      <w:divsChild>
        <w:div w:id="1894002651">
          <w:marLeft w:val="0"/>
          <w:marRight w:val="0"/>
          <w:marTop w:val="0"/>
          <w:marBottom w:val="0"/>
          <w:divBdr>
            <w:top w:val="none" w:sz="0" w:space="0" w:color="auto"/>
            <w:left w:val="none" w:sz="0" w:space="0" w:color="auto"/>
            <w:bottom w:val="none" w:sz="0" w:space="0" w:color="auto"/>
            <w:right w:val="none" w:sz="0" w:space="0" w:color="auto"/>
          </w:divBdr>
          <w:divsChild>
            <w:div w:id="1433889889">
              <w:marLeft w:val="0"/>
              <w:marRight w:val="0"/>
              <w:marTop w:val="0"/>
              <w:marBottom w:val="0"/>
              <w:divBdr>
                <w:top w:val="none" w:sz="0" w:space="0" w:color="auto"/>
                <w:left w:val="none" w:sz="0" w:space="0" w:color="auto"/>
                <w:bottom w:val="none" w:sz="0" w:space="0" w:color="auto"/>
                <w:right w:val="none" w:sz="0" w:space="0" w:color="auto"/>
              </w:divBdr>
              <w:divsChild>
                <w:div w:id="734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436">
      <w:bodyDiv w:val="1"/>
      <w:marLeft w:val="0"/>
      <w:marRight w:val="0"/>
      <w:marTop w:val="0"/>
      <w:marBottom w:val="0"/>
      <w:divBdr>
        <w:top w:val="none" w:sz="0" w:space="0" w:color="auto"/>
        <w:left w:val="none" w:sz="0" w:space="0" w:color="auto"/>
        <w:bottom w:val="none" w:sz="0" w:space="0" w:color="auto"/>
        <w:right w:val="none" w:sz="0" w:space="0" w:color="auto"/>
      </w:divBdr>
      <w:divsChild>
        <w:div w:id="2090997771">
          <w:marLeft w:val="0"/>
          <w:marRight w:val="0"/>
          <w:marTop w:val="0"/>
          <w:marBottom w:val="0"/>
          <w:divBdr>
            <w:top w:val="none" w:sz="0" w:space="0" w:color="auto"/>
            <w:left w:val="none" w:sz="0" w:space="0" w:color="auto"/>
            <w:bottom w:val="none" w:sz="0" w:space="0" w:color="auto"/>
            <w:right w:val="none" w:sz="0" w:space="0" w:color="auto"/>
          </w:divBdr>
          <w:divsChild>
            <w:div w:id="831680756">
              <w:marLeft w:val="0"/>
              <w:marRight w:val="0"/>
              <w:marTop w:val="0"/>
              <w:marBottom w:val="0"/>
              <w:divBdr>
                <w:top w:val="none" w:sz="0" w:space="0" w:color="auto"/>
                <w:left w:val="none" w:sz="0" w:space="0" w:color="auto"/>
                <w:bottom w:val="none" w:sz="0" w:space="0" w:color="auto"/>
                <w:right w:val="none" w:sz="0" w:space="0" w:color="auto"/>
              </w:divBdr>
              <w:divsChild>
                <w:div w:id="16920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7005">
      <w:bodyDiv w:val="1"/>
      <w:marLeft w:val="0"/>
      <w:marRight w:val="0"/>
      <w:marTop w:val="0"/>
      <w:marBottom w:val="0"/>
      <w:divBdr>
        <w:top w:val="none" w:sz="0" w:space="0" w:color="auto"/>
        <w:left w:val="none" w:sz="0" w:space="0" w:color="auto"/>
        <w:bottom w:val="none" w:sz="0" w:space="0" w:color="auto"/>
        <w:right w:val="none" w:sz="0" w:space="0" w:color="auto"/>
      </w:divBdr>
    </w:div>
    <w:div w:id="1921790550">
      <w:bodyDiv w:val="1"/>
      <w:marLeft w:val="0"/>
      <w:marRight w:val="0"/>
      <w:marTop w:val="0"/>
      <w:marBottom w:val="0"/>
      <w:divBdr>
        <w:top w:val="none" w:sz="0" w:space="0" w:color="auto"/>
        <w:left w:val="none" w:sz="0" w:space="0" w:color="auto"/>
        <w:bottom w:val="none" w:sz="0" w:space="0" w:color="auto"/>
        <w:right w:val="none" w:sz="0" w:space="0" w:color="auto"/>
      </w:divBdr>
      <w:divsChild>
        <w:div w:id="68964974">
          <w:marLeft w:val="0"/>
          <w:marRight w:val="0"/>
          <w:marTop w:val="0"/>
          <w:marBottom w:val="0"/>
          <w:divBdr>
            <w:top w:val="none" w:sz="0" w:space="0" w:color="auto"/>
            <w:left w:val="none" w:sz="0" w:space="0" w:color="auto"/>
            <w:bottom w:val="none" w:sz="0" w:space="0" w:color="auto"/>
            <w:right w:val="none" w:sz="0" w:space="0" w:color="auto"/>
          </w:divBdr>
          <w:divsChild>
            <w:div w:id="76632523">
              <w:marLeft w:val="0"/>
              <w:marRight w:val="0"/>
              <w:marTop w:val="0"/>
              <w:marBottom w:val="0"/>
              <w:divBdr>
                <w:top w:val="none" w:sz="0" w:space="0" w:color="auto"/>
                <w:left w:val="none" w:sz="0" w:space="0" w:color="auto"/>
                <w:bottom w:val="none" w:sz="0" w:space="0" w:color="auto"/>
                <w:right w:val="none" w:sz="0" w:space="0" w:color="auto"/>
              </w:divBdr>
              <w:divsChild>
                <w:div w:id="1742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5040">
      <w:bodyDiv w:val="1"/>
      <w:marLeft w:val="0"/>
      <w:marRight w:val="0"/>
      <w:marTop w:val="0"/>
      <w:marBottom w:val="0"/>
      <w:divBdr>
        <w:top w:val="none" w:sz="0" w:space="0" w:color="auto"/>
        <w:left w:val="none" w:sz="0" w:space="0" w:color="auto"/>
        <w:bottom w:val="none" w:sz="0" w:space="0" w:color="auto"/>
        <w:right w:val="none" w:sz="0" w:space="0" w:color="auto"/>
      </w:divBdr>
      <w:divsChild>
        <w:div w:id="489565909">
          <w:marLeft w:val="0"/>
          <w:marRight w:val="0"/>
          <w:marTop w:val="0"/>
          <w:marBottom w:val="0"/>
          <w:divBdr>
            <w:top w:val="none" w:sz="0" w:space="0" w:color="auto"/>
            <w:left w:val="none" w:sz="0" w:space="0" w:color="auto"/>
            <w:bottom w:val="none" w:sz="0" w:space="0" w:color="auto"/>
            <w:right w:val="none" w:sz="0" w:space="0" w:color="auto"/>
          </w:divBdr>
          <w:divsChild>
            <w:div w:id="1493568260">
              <w:marLeft w:val="0"/>
              <w:marRight w:val="0"/>
              <w:marTop w:val="0"/>
              <w:marBottom w:val="0"/>
              <w:divBdr>
                <w:top w:val="none" w:sz="0" w:space="0" w:color="auto"/>
                <w:left w:val="none" w:sz="0" w:space="0" w:color="auto"/>
                <w:bottom w:val="none" w:sz="0" w:space="0" w:color="auto"/>
                <w:right w:val="none" w:sz="0" w:space="0" w:color="auto"/>
              </w:divBdr>
              <w:divsChild>
                <w:div w:id="1074662393">
                  <w:marLeft w:val="0"/>
                  <w:marRight w:val="0"/>
                  <w:marTop w:val="0"/>
                  <w:marBottom w:val="0"/>
                  <w:divBdr>
                    <w:top w:val="none" w:sz="0" w:space="0" w:color="auto"/>
                    <w:left w:val="none" w:sz="0" w:space="0" w:color="auto"/>
                    <w:bottom w:val="none" w:sz="0" w:space="0" w:color="auto"/>
                    <w:right w:val="none" w:sz="0" w:space="0" w:color="auto"/>
                  </w:divBdr>
                </w:div>
              </w:divsChild>
            </w:div>
            <w:div w:id="1742826732">
              <w:marLeft w:val="0"/>
              <w:marRight w:val="0"/>
              <w:marTop w:val="0"/>
              <w:marBottom w:val="0"/>
              <w:divBdr>
                <w:top w:val="none" w:sz="0" w:space="0" w:color="auto"/>
                <w:left w:val="none" w:sz="0" w:space="0" w:color="auto"/>
                <w:bottom w:val="none" w:sz="0" w:space="0" w:color="auto"/>
                <w:right w:val="none" w:sz="0" w:space="0" w:color="auto"/>
              </w:divBdr>
              <w:divsChild>
                <w:div w:id="18492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219">
          <w:marLeft w:val="0"/>
          <w:marRight w:val="0"/>
          <w:marTop w:val="0"/>
          <w:marBottom w:val="0"/>
          <w:divBdr>
            <w:top w:val="none" w:sz="0" w:space="0" w:color="auto"/>
            <w:left w:val="none" w:sz="0" w:space="0" w:color="auto"/>
            <w:bottom w:val="none" w:sz="0" w:space="0" w:color="auto"/>
            <w:right w:val="none" w:sz="0" w:space="0" w:color="auto"/>
          </w:divBdr>
          <w:divsChild>
            <w:div w:id="1983001404">
              <w:marLeft w:val="0"/>
              <w:marRight w:val="0"/>
              <w:marTop w:val="0"/>
              <w:marBottom w:val="0"/>
              <w:divBdr>
                <w:top w:val="none" w:sz="0" w:space="0" w:color="auto"/>
                <w:left w:val="none" w:sz="0" w:space="0" w:color="auto"/>
                <w:bottom w:val="none" w:sz="0" w:space="0" w:color="auto"/>
                <w:right w:val="none" w:sz="0" w:space="0" w:color="auto"/>
              </w:divBdr>
              <w:divsChild>
                <w:div w:id="12315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9121">
      <w:bodyDiv w:val="1"/>
      <w:marLeft w:val="0"/>
      <w:marRight w:val="0"/>
      <w:marTop w:val="0"/>
      <w:marBottom w:val="0"/>
      <w:divBdr>
        <w:top w:val="none" w:sz="0" w:space="0" w:color="auto"/>
        <w:left w:val="none" w:sz="0" w:space="0" w:color="auto"/>
        <w:bottom w:val="none" w:sz="0" w:space="0" w:color="auto"/>
        <w:right w:val="none" w:sz="0" w:space="0" w:color="auto"/>
      </w:divBdr>
      <w:divsChild>
        <w:div w:id="1700738161">
          <w:marLeft w:val="0"/>
          <w:marRight w:val="0"/>
          <w:marTop w:val="0"/>
          <w:marBottom w:val="0"/>
          <w:divBdr>
            <w:top w:val="none" w:sz="0" w:space="0" w:color="auto"/>
            <w:left w:val="none" w:sz="0" w:space="0" w:color="auto"/>
            <w:bottom w:val="none" w:sz="0" w:space="0" w:color="auto"/>
            <w:right w:val="none" w:sz="0" w:space="0" w:color="auto"/>
          </w:divBdr>
          <w:divsChild>
            <w:div w:id="581108839">
              <w:marLeft w:val="0"/>
              <w:marRight w:val="0"/>
              <w:marTop w:val="0"/>
              <w:marBottom w:val="0"/>
              <w:divBdr>
                <w:top w:val="none" w:sz="0" w:space="0" w:color="auto"/>
                <w:left w:val="none" w:sz="0" w:space="0" w:color="auto"/>
                <w:bottom w:val="none" w:sz="0" w:space="0" w:color="auto"/>
                <w:right w:val="none" w:sz="0" w:space="0" w:color="auto"/>
              </w:divBdr>
              <w:divsChild>
                <w:div w:id="2147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8333">
      <w:bodyDiv w:val="1"/>
      <w:marLeft w:val="0"/>
      <w:marRight w:val="0"/>
      <w:marTop w:val="0"/>
      <w:marBottom w:val="0"/>
      <w:divBdr>
        <w:top w:val="none" w:sz="0" w:space="0" w:color="auto"/>
        <w:left w:val="none" w:sz="0" w:space="0" w:color="auto"/>
        <w:bottom w:val="none" w:sz="0" w:space="0" w:color="auto"/>
        <w:right w:val="none" w:sz="0" w:space="0" w:color="auto"/>
      </w:divBdr>
    </w:div>
    <w:div w:id="2035494971">
      <w:bodyDiv w:val="1"/>
      <w:marLeft w:val="0"/>
      <w:marRight w:val="0"/>
      <w:marTop w:val="0"/>
      <w:marBottom w:val="0"/>
      <w:divBdr>
        <w:top w:val="none" w:sz="0" w:space="0" w:color="auto"/>
        <w:left w:val="none" w:sz="0" w:space="0" w:color="auto"/>
        <w:bottom w:val="none" w:sz="0" w:space="0" w:color="auto"/>
        <w:right w:val="none" w:sz="0" w:space="0" w:color="auto"/>
      </w:divBdr>
      <w:divsChild>
        <w:div w:id="1999337827">
          <w:marLeft w:val="0"/>
          <w:marRight w:val="0"/>
          <w:marTop w:val="0"/>
          <w:marBottom w:val="0"/>
          <w:divBdr>
            <w:top w:val="none" w:sz="0" w:space="0" w:color="auto"/>
            <w:left w:val="none" w:sz="0" w:space="0" w:color="auto"/>
            <w:bottom w:val="none" w:sz="0" w:space="0" w:color="auto"/>
            <w:right w:val="none" w:sz="0" w:space="0" w:color="auto"/>
          </w:divBdr>
          <w:divsChild>
            <w:div w:id="1204057583">
              <w:marLeft w:val="0"/>
              <w:marRight w:val="0"/>
              <w:marTop w:val="0"/>
              <w:marBottom w:val="0"/>
              <w:divBdr>
                <w:top w:val="none" w:sz="0" w:space="0" w:color="auto"/>
                <w:left w:val="none" w:sz="0" w:space="0" w:color="auto"/>
                <w:bottom w:val="none" w:sz="0" w:space="0" w:color="auto"/>
                <w:right w:val="none" w:sz="0" w:space="0" w:color="auto"/>
              </w:divBdr>
              <w:divsChild>
                <w:div w:id="17902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315">
      <w:bodyDiv w:val="1"/>
      <w:marLeft w:val="0"/>
      <w:marRight w:val="0"/>
      <w:marTop w:val="0"/>
      <w:marBottom w:val="0"/>
      <w:divBdr>
        <w:top w:val="none" w:sz="0" w:space="0" w:color="auto"/>
        <w:left w:val="none" w:sz="0" w:space="0" w:color="auto"/>
        <w:bottom w:val="none" w:sz="0" w:space="0" w:color="auto"/>
        <w:right w:val="none" w:sz="0" w:space="0" w:color="auto"/>
      </w:divBdr>
      <w:divsChild>
        <w:div w:id="504983276">
          <w:marLeft w:val="0"/>
          <w:marRight w:val="0"/>
          <w:marTop w:val="0"/>
          <w:marBottom w:val="0"/>
          <w:divBdr>
            <w:top w:val="none" w:sz="0" w:space="0" w:color="auto"/>
            <w:left w:val="none" w:sz="0" w:space="0" w:color="auto"/>
            <w:bottom w:val="none" w:sz="0" w:space="0" w:color="auto"/>
            <w:right w:val="none" w:sz="0" w:space="0" w:color="auto"/>
          </w:divBdr>
          <w:divsChild>
            <w:div w:id="25453939">
              <w:marLeft w:val="0"/>
              <w:marRight w:val="0"/>
              <w:marTop w:val="0"/>
              <w:marBottom w:val="0"/>
              <w:divBdr>
                <w:top w:val="none" w:sz="0" w:space="0" w:color="auto"/>
                <w:left w:val="none" w:sz="0" w:space="0" w:color="auto"/>
                <w:bottom w:val="none" w:sz="0" w:space="0" w:color="auto"/>
                <w:right w:val="none" w:sz="0" w:space="0" w:color="auto"/>
              </w:divBdr>
              <w:divsChild>
                <w:div w:id="1604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877">
      <w:bodyDiv w:val="1"/>
      <w:marLeft w:val="0"/>
      <w:marRight w:val="0"/>
      <w:marTop w:val="0"/>
      <w:marBottom w:val="0"/>
      <w:divBdr>
        <w:top w:val="none" w:sz="0" w:space="0" w:color="auto"/>
        <w:left w:val="none" w:sz="0" w:space="0" w:color="auto"/>
        <w:bottom w:val="none" w:sz="0" w:space="0" w:color="auto"/>
        <w:right w:val="none" w:sz="0" w:space="0" w:color="auto"/>
      </w:divBdr>
      <w:divsChild>
        <w:div w:id="2052226190">
          <w:marLeft w:val="0"/>
          <w:marRight w:val="0"/>
          <w:marTop w:val="0"/>
          <w:marBottom w:val="0"/>
          <w:divBdr>
            <w:top w:val="none" w:sz="0" w:space="0" w:color="auto"/>
            <w:left w:val="none" w:sz="0" w:space="0" w:color="auto"/>
            <w:bottom w:val="none" w:sz="0" w:space="0" w:color="auto"/>
            <w:right w:val="none" w:sz="0" w:space="0" w:color="auto"/>
          </w:divBdr>
          <w:divsChild>
            <w:div w:id="1019164545">
              <w:marLeft w:val="0"/>
              <w:marRight w:val="0"/>
              <w:marTop w:val="0"/>
              <w:marBottom w:val="0"/>
              <w:divBdr>
                <w:top w:val="none" w:sz="0" w:space="0" w:color="auto"/>
                <w:left w:val="none" w:sz="0" w:space="0" w:color="auto"/>
                <w:bottom w:val="none" w:sz="0" w:space="0" w:color="auto"/>
                <w:right w:val="none" w:sz="0" w:space="0" w:color="auto"/>
              </w:divBdr>
              <w:divsChild>
                <w:div w:id="21227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20117">
      <w:bodyDiv w:val="1"/>
      <w:marLeft w:val="0"/>
      <w:marRight w:val="0"/>
      <w:marTop w:val="0"/>
      <w:marBottom w:val="0"/>
      <w:divBdr>
        <w:top w:val="none" w:sz="0" w:space="0" w:color="auto"/>
        <w:left w:val="none" w:sz="0" w:space="0" w:color="auto"/>
        <w:bottom w:val="none" w:sz="0" w:space="0" w:color="auto"/>
        <w:right w:val="none" w:sz="0" w:space="0" w:color="auto"/>
      </w:divBdr>
    </w:div>
    <w:div w:id="2137135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FC1AEBD12AD45B29E22AA54D94D9F" ma:contentTypeVersion="17" ma:contentTypeDescription="Create a new document." ma:contentTypeScope="" ma:versionID="97232adfbd496fb2d17567a383e942fe">
  <xsd:schema xmlns:xsd="http://www.w3.org/2001/XMLSchema" xmlns:xs="http://www.w3.org/2001/XMLSchema" xmlns:p="http://schemas.microsoft.com/office/2006/metadata/properties" xmlns:ns2="419b4501-dd5f-4dec-bdd5-708860609e27" xmlns:ns3="3d49cc10-2c0e-4ef0-bf51-616e514a2ad6" targetNamespace="http://schemas.microsoft.com/office/2006/metadata/properties" ma:root="true" ma:fieldsID="1f1fe75f141b7f39095bd9fd1114ea15" ns2:_="" ns3:_="">
    <xsd:import namespace="419b4501-dd5f-4dec-bdd5-708860609e27"/>
    <xsd:import namespace="3d49cc10-2c0e-4ef0-bf51-616e514a2a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element ref="ns2:Practice" minOccurs="0"/>
                <xsd:element ref="ns2:Br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b4501-dd5f-4dec-bdd5-708860609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eded75-6bc9-4f37-96aa-afab4ad27a3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Practice" ma:index="23" nillable="true" ma:displayName="Practice" ma:format="Dropdown" ma:internalName="Practice">
      <xsd:simpleType>
        <xsd:restriction base="dms:Choice">
          <xsd:enumeration value="AD"/>
          <xsd:enumeration value="DI"/>
          <xsd:enumeration value="DL"/>
        </xsd:restriction>
      </xsd:simpleType>
    </xsd:element>
    <xsd:element name="Brand" ma:index="24" nillable="true" ma:displayName="Brand" ma:default="Exadel" ma:format="Dropdown" ma:internalName="Brand">
      <xsd:simpleType>
        <xsd:restriction base="dms:Choice">
          <xsd:enumeration value="Exadel"/>
          <xsd:enumeration value="Coppei"/>
        </xsd:restriction>
      </xsd:simpleType>
    </xsd:element>
  </xsd:schema>
  <xsd:schema xmlns:xsd="http://www.w3.org/2001/XMLSchema" xmlns:xs="http://www.w3.org/2001/XMLSchema" xmlns:dms="http://schemas.microsoft.com/office/2006/documentManagement/types" xmlns:pc="http://schemas.microsoft.com/office/infopath/2007/PartnerControls" targetNamespace="3d49cc10-2c0e-4ef0-bf51-616e514a2ad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bbe430-2d30-44bf-999b-45f46467e40a}" ma:internalName="TaxCatchAll" ma:showField="CatchAllData" ma:web="3d49cc10-2c0e-4ef0-bf51-616e514a2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ZOKRXTgTle64wMn+xbYffTmucw==">AMUW2mULavN1Z3XsbU40qPgolW59SV1flQcXuseh5knLa9EA86UXFf4gP9RbOgDqfR/tpvLpItpy/11pyq7k6P+CP4wA4re8VgA/ae6e6tcewQCE5zOvfFEdiRe1awsTrTBvV99ycAT9fBWQ3gfQl81U21GRhdV+schlG/BTZL+R80cop5yKGUQO2dl6E/Ii7rosffvCxb5OPifxaCy6GRzJBL9NrAZ24w==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b4501-dd5f-4dec-bdd5-708860609e27">
      <Terms xmlns="http://schemas.microsoft.com/office/infopath/2007/PartnerControls"/>
    </lcf76f155ced4ddcb4097134ff3c332f>
    <TaxCatchAll xmlns="3d49cc10-2c0e-4ef0-bf51-616e514a2ad6" xsi:nil="true"/>
    <Brand xmlns="419b4501-dd5f-4dec-bdd5-708860609e27">Exadel</Brand>
    <Practice xmlns="419b4501-dd5f-4dec-bdd5-708860609e27">AD</Practice>
  </documentManagement>
</p:properties>
</file>

<file path=customXml/itemProps1.xml><?xml version="1.0" encoding="utf-8"?>
<ds:datastoreItem xmlns:ds="http://schemas.openxmlformats.org/officeDocument/2006/customXml" ds:itemID="{0E4621D6-F860-4B26-B7B5-D05566E98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b4501-dd5f-4dec-bdd5-708860609e27"/>
    <ds:schemaRef ds:uri="3d49cc10-2c0e-4ef0-bf51-616e514a2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0C113-8453-435E-81B6-84F8864F2DB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210DAE5-912B-4437-B423-1F116DC9D2BE}">
  <ds:schemaRefs>
    <ds:schemaRef ds:uri="http://schemas.microsoft.com/office/2006/metadata/properties"/>
    <ds:schemaRef ds:uri="http://schemas.microsoft.com/office/infopath/2007/PartnerControls"/>
    <ds:schemaRef ds:uri="419b4501-dd5f-4dec-bdd5-708860609e27"/>
    <ds:schemaRef ds:uri="3d49cc10-2c0e-4ef0-bf51-616e514a2ad6"/>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Root</dc:creator>
  <cp:keywords/>
  <cp:lastModifiedBy>Kacem Boufelliga</cp:lastModifiedBy>
  <cp:revision>5</cp:revision>
  <cp:lastPrinted>2025-05-08T22:03:00Z</cp:lastPrinted>
  <dcterms:created xsi:type="dcterms:W3CDTF">2025-05-15T13:37:00Z</dcterms:created>
  <dcterms:modified xsi:type="dcterms:W3CDTF">2025-05-15T13:52:00Z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ab928a-bb70-4179-9752-e46d695298c5_Enabled">
    <vt:lpwstr>true</vt:lpwstr>
  </property>
  <property fmtid="{D5CDD505-2E9C-101B-9397-08002B2CF9AE}" pid="3" name="MSIP_Label_e9ab928a-bb70-4179-9752-e46d695298c5_SetDate">
    <vt:lpwstr>2023-05-18T21:38:54Z</vt:lpwstr>
  </property>
  <property fmtid="{D5CDD505-2E9C-101B-9397-08002B2CF9AE}" pid="4" name="MSIP_Label_e9ab928a-bb70-4179-9752-e46d695298c5_Method">
    <vt:lpwstr>Standard</vt:lpwstr>
  </property>
  <property fmtid="{D5CDD505-2E9C-101B-9397-08002B2CF9AE}" pid="5" name="MSIP_Label_e9ab928a-bb70-4179-9752-e46d695298c5_Name">
    <vt:lpwstr>Internal</vt:lpwstr>
  </property>
  <property fmtid="{D5CDD505-2E9C-101B-9397-08002B2CF9AE}" pid="6" name="MSIP_Label_e9ab928a-bb70-4179-9752-e46d695298c5_SiteId">
    <vt:lpwstr>6771dd1f-3c76-4d9e-92ee-562b15e901c2</vt:lpwstr>
  </property>
  <property fmtid="{D5CDD505-2E9C-101B-9397-08002B2CF9AE}" pid="7" name="MSIP_Label_e9ab928a-bb70-4179-9752-e46d695298c5_ActionId">
    <vt:lpwstr>add00f8e-5da0-4456-af4a-2624cb8b3b1f</vt:lpwstr>
  </property>
  <property fmtid="{D5CDD505-2E9C-101B-9397-08002B2CF9AE}" pid="8" name="MSIP_Label_e9ab928a-bb70-4179-9752-e46d695298c5_ContentBits">
    <vt:lpwstr>0</vt:lpwstr>
  </property>
  <property fmtid="{D5CDD505-2E9C-101B-9397-08002B2CF9AE}" pid="9" name="ContentTypeId">
    <vt:lpwstr>0x010100A63FC1AEBD12AD45B29E22AA54D94D9F</vt:lpwstr>
  </property>
  <property fmtid="{D5CDD505-2E9C-101B-9397-08002B2CF9AE}" pid="10" name="MediaServiceImageTags">
    <vt:lpwstr/>
  </property>
</Properties>
</file>