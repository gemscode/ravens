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5A3E" w14:textId="4BFAA144" w:rsidR="008326DB" w:rsidRPr="000B73EA" w:rsidRDefault="000C0DB6" w:rsidP="000B73EA">
      <w:pPr>
        <w:widowControl w:val="0"/>
        <w:spacing w:after="240" w:line="240" w:lineRule="auto"/>
        <w:ind w:left="425"/>
        <w:rPr>
          <w:rFonts w:ascii="Poppins" w:eastAsia="Poppins" w:hAnsi="Poppins" w:cs="Poppins"/>
          <w:b/>
          <w:noProof/>
          <w:color w:val="FFFFFF" w:themeColor="background1"/>
          <w:sz w:val="36"/>
          <w:szCs w:val="36"/>
        </w:rPr>
      </w:pPr>
      <w:ins w:id="0" w:author="Microsoft Word" w:date="2023-12-08T15:08:00Z">
        <w:r>
          <w:rPr>
            <w:rFonts w:ascii="Poppins" w:eastAsia="Poppins" w:hAnsi="Poppins" w:cs="Poppins"/>
            <w:b/>
            <w:noProof/>
            <w:color w:val="FFFFFF"/>
            <w:sz w:val="36"/>
            <w:szCs w:val="36"/>
          </w:rPr>
          <w:drawing>
            <wp:anchor distT="0" distB="0" distL="114300" distR="114300" simplePos="0" relativeHeight="251660289" behindDoc="0" locked="0" layoutInCell="1" hidden="0" allowOverlap="1" wp14:anchorId="690988E4" wp14:editId="1FA69F13">
              <wp:simplePos x="0" y="0"/>
              <wp:positionH relativeFrom="page">
                <wp:posOffset>6274340</wp:posOffset>
              </wp:positionH>
              <wp:positionV relativeFrom="page">
                <wp:posOffset>362937</wp:posOffset>
              </wp:positionV>
              <wp:extent cx="1362075" cy="235585"/>
              <wp:effectExtent l="0" t="0" r="0" b="0"/>
              <wp:wrapNone/>
              <wp:docPr id="6" name="Picture 6" descr="A white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white letter on a black background&#10;&#10;Description automatically generated"/>
                      <pic:cNvPicPr preferRelativeResize="0"/>
                    </pic:nvPicPr>
                    <pic:blipFill>
                      <a:blip r:embed="rId11"/>
                      <a:srcRect l="388" r="388"/>
                      <a:stretch>
                        <a:fillRect/>
                      </a:stretch>
                    </pic:blipFill>
                    <pic:spPr>
                      <a:xfrm>
                        <a:off x="0" y="0"/>
                        <a:ext cx="1362075" cy="235585"/>
                      </a:xfrm>
                      <a:prstGeom prst="rect">
                        <a:avLst/>
                      </a:prstGeom>
                      <a:ln/>
                    </pic:spPr>
                  </pic:pic>
                </a:graphicData>
              </a:graphic>
            </wp:anchor>
          </w:drawing>
        </w:r>
      </w:ins>
      <w:r w:rsidR="000B73EA" w:rsidRPr="000B73EA">
        <w:rPr>
          <w:rFonts w:ascii="Poppins" w:eastAsia="Poppins" w:hAnsi="Poppins" w:cs="Poppins"/>
          <w:b/>
          <w:noProof/>
          <w:color w:val="FFFFFF" w:themeColor="background1"/>
          <w:sz w:val="36"/>
          <w:szCs w:val="36"/>
        </w:rPr>
        <w:t xml:space="preserve">KACEM BOUFELLIGA </w:t>
      </w:r>
      <w:r w:rsidR="00B66B82" w:rsidRPr="002B610F">
        <w:rPr>
          <w:rFonts w:ascii="Poppins" w:eastAsia="Poppins" w:hAnsi="Poppins" w:cs="Poppins"/>
          <w:b/>
          <w:color w:val="FFFFFF" w:themeColor="background1"/>
          <w:sz w:val="34"/>
          <w:szCs w:val="34"/>
        </w:rPr>
        <w:t xml:space="preserve">(Location: </w:t>
      </w:r>
      <w:r w:rsidR="000B73EA">
        <w:rPr>
          <w:rFonts w:ascii="Poppins" w:eastAsia="Poppins" w:hAnsi="Poppins" w:cs="Poppins"/>
          <w:b/>
          <w:color w:val="FFFFFF" w:themeColor="background1"/>
          <w:sz w:val="34"/>
          <w:szCs w:val="34"/>
        </w:rPr>
        <w:t>Bozeman, MT</w:t>
      </w:r>
      <w:r w:rsidR="00B66B82" w:rsidRPr="002B610F">
        <w:rPr>
          <w:rFonts w:ascii="Poppins" w:eastAsia="Poppins" w:hAnsi="Poppins" w:cs="Poppins"/>
          <w:b/>
          <w:color w:val="FFFFFF" w:themeColor="background1"/>
          <w:sz w:val="34"/>
          <w:szCs w:val="34"/>
        </w:rPr>
        <w:t>)</w:t>
      </w:r>
      <w:r w:rsidR="00B66B82" w:rsidRPr="002B610F">
        <w:rPr>
          <w:rFonts w:ascii="Poppins" w:eastAsia="Poppins" w:hAnsi="Poppins" w:cs="Poppins"/>
          <w:b/>
          <w:noProof/>
          <w:color w:val="FFFFFF" w:themeColor="background1"/>
          <w:sz w:val="36"/>
          <w:szCs w:val="36"/>
        </w:rPr>
        <w:t xml:space="preserve"> </w:t>
      </w:r>
      <w:r w:rsidR="00B66B82">
        <w:rPr>
          <w:rFonts w:ascii="Poppins" w:eastAsia="Poppins" w:hAnsi="Poppins" w:cs="Poppins"/>
          <w:noProof/>
          <w:color w:val="262626"/>
          <w:sz w:val="34"/>
          <w:szCs w:val="34"/>
        </w:rPr>
        <mc:AlternateContent>
          <mc:Choice Requires="wps">
            <w:drawing>
              <wp:anchor distT="0" distB="0" distL="0" distR="0" simplePos="0" relativeHeight="251658241" behindDoc="1" locked="0" layoutInCell="1" hidden="0" allowOverlap="1" wp14:anchorId="77103936" wp14:editId="29593E0D">
                <wp:simplePos x="0" y="0"/>
                <wp:positionH relativeFrom="page">
                  <wp:posOffset>-4761</wp:posOffset>
                </wp:positionH>
                <wp:positionV relativeFrom="page">
                  <wp:posOffset>-4761</wp:posOffset>
                </wp:positionV>
                <wp:extent cx="7810500" cy="909638"/>
                <wp:effectExtent l="0" t="0" r="0" b="5080"/>
                <wp:wrapNone/>
                <wp:docPr id="5" name="Rectangle 5"/>
                <wp:cNvGraphicFramePr/>
                <a:graphic xmlns:a="http://schemas.openxmlformats.org/drawingml/2006/main">
                  <a:graphicData uri="http://schemas.microsoft.com/office/word/2010/wordprocessingShape">
                    <wps:wsp>
                      <wps:cNvSpPr/>
                      <wps:spPr>
                        <a:xfrm>
                          <a:off x="0" y="0"/>
                          <a:ext cx="7810500" cy="909638"/>
                        </a:xfrm>
                        <a:prstGeom prst="rect">
                          <a:avLst/>
                        </a:prstGeom>
                        <a:solidFill>
                          <a:srgbClr val="0070C0"/>
                        </a:solidFill>
                        <a:ln>
                          <a:noFill/>
                        </a:ln>
                      </wps:spPr>
                      <wps:txbx>
                        <w:txbxContent>
                          <w:p w14:paraId="3AE550A6" w14:textId="77777777" w:rsidR="008326DB" w:rsidRDefault="008326DB" w:rsidP="009C7646">
                            <w:pPr>
                              <w:shd w:val="clear" w:color="auto" w:fill="0070C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103936" id="Rectangle 5" o:spid="_x0000_s1026" style="position:absolute;left:0;text-align:left;margin-left:-.35pt;margin-top:-.35pt;width:615pt;height:71.6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" fillcolor="#0070c0" stroked="f">
                <v:textbox inset="2.53958mm,2.53958mm,2.53958mm,2.53958mm">
                  <w:txbxContent>
                    <w:p w14:paraId="3AE550A6" w14:textId="77777777" w:rsidR="008326DB" w:rsidRDefault="008326DB" w:rsidP="009C7646">
                      <w:pPr>
                        <w:shd w:val="clear" w:color="auto" w:fill="0070C0"/>
                        <w:spacing w:after="0" w:line="240" w:lineRule="auto"/>
                        <w:textDirection w:val="btLr"/>
                      </w:pPr>
                    </w:p>
                  </w:txbxContent>
                </v:textbox>
                <w10:wrap anchorx="page" anchory="page"/>
              </v:rect>
            </w:pict>
          </mc:Fallback>
        </mc:AlternateContent>
      </w:r>
    </w:p>
    <w:p w14:paraId="4460E187" w14:textId="0EA925E6" w:rsidR="008326DB" w:rsidRDefault="008326DB">
      <w:pPr>
        <w:widowControl w:val="0"/>
        <w:spacing w:after="240" w:line="240" w:lineRule="auto"/>
        <w:ind w:left="425"/>
        <w:rPr>
          <w:rFonts w:ascii="Poppins" w:eastAsia="Poppins" w:hAnsi="Poppins" w:cs="Poppins"/>
          <w:b/>
          <w:color w:val="FFFFFF"/>
          <w:sz w:val="4"/>
          <w:szCs w:val="4"/>
        </w:rPr>
      </w:pPr>
    </w:p>
    <w:tbl>
      <w:tblPr>
        <w:tblW w:w="11685" w:type="dxa"/>
        <w:tblInd w:w="258" w:type="dxa"/>
        <w:tblLayout w:type="fixed"/>
        <w:tblCellMar>
          <w:top w:w="100" w:type="dxa"/>
          <w:left w:w="100" w:type="dxa"/>
          <w:bottom w:w="100" w:type="dxa"/>
          <w:right w:w="100" w:type="dxa"/>
        </w:tblCellMar>
        <w:tblLook w:val="0600" w:firstRow="0" w:lastRow="0" w:firstColumn="0" w:lastColumn="0" w:noHBand="1" w:noVBand="1"/>
      </w:tblPr>
      <w:tblGrid>
        <w:gridCol w:w="5625"/>
        <w:gridCol w:w="255"/>
        <w:gridCol w:w="255"/>
        <w:gridCol w:w="5550"/>
      </w:tblGrid>
      <w:tr w:rsidR="008326DB" w14:paraId="3C2C8608" w14:textId="77777777" w:rsidTr="00681A03">
        <w:trPr>
          <w:trHeight w:val="931"/>
        </w:trPr>
        <w:tc>
          <w:tcPr>
            <w:tcW w:w="5625" w:type="dxa"/>
            <w:tcBorders>
              <w:bottom w:val="single" w:sz="4" w:space="0" w:color="auto"/>
            </w:tcBorders>
            <w:shd w:val="clear" w:color="auto" w:fill="auto"/>
            <w:tcMar>
              <w:top w:w="100" w:type="dxa"/>
              <w:left w:w="100" w:type="dxa"/>
              <w:bottom w:w="100" w:type="dxa"/>
              <w:right w:w="100" w:type="dxa"/>
            </w:tcMar>
          </w:tcPr>
          <w:p w14:paraId="53B8CC30" w14:textId="5284F2B7" w:rsidR="008326DB" w:rsidRDefault="003675B5">
            <w:pPr>
              <w:widowControl w:val="0"/>
              <w:pBdr>
                <w:top w:val="nil"/>
                <w:left w:val="nil"/>
                <w:bottom w:val="nil"/>
                <w:right w:val="nil"/>
                <w:between w:val="nil"/>
              </w:pBdr>
              <w:spacing w:after="0" w:line="240" w:lineRule="auto"/>
              <w:rPr>
                <w:rFonts w:ascii="Poppins" w:eastAsia="Poppins" w:hAnsi="Poppins" w:cs="Poppins"/>
                <w:b/>
                <w:sz w:val="34"/>
                <w:szCs w:val="34"/>
              </w:rPr>
            </w:pPr>
            <w:r w:rsidRPr="002B610F">
              <w:rPr>
                <w:rFonts w:ascii="Poppins" w:eastAsia="Poppins" w:hAnsi="Poppins" w:cs="Poppins"/>
                <w:b/>
                <w:noProof/>
                <w:color w:val="FFFFFF" w:themeColor="background1"/>
                <w:sz w:val="34"/>
                <w:szCs w:val="34"/>
              </w:rPr>
              <mc:AlternateContent>
                <mc:Choice Requires="wps">
                  <w:drawing>
                    <wp:anchor distT="0" distB="0" distL="0" distR="0" simplePos="0" relativeHeight="251658240" behindDoc="1" locked="0" layoutInCell="1" hidden="0" allowOverlap="1" wp14:anchorId="4ABCDB78" wp14:editId="02B89494">
                      <wp:simplePos x="0" y="0"/>
                      <wp:positionH relativeFrom="margin">
                        <wp:posOffset>-242961</wp:posOffset>
                      </wp:positionH>
                      <wp:positionV relativeFrom="page">
                        <wp:posOffset>-214435</wp:posOffset>
                      </wp:positionV>
                      <wp:extent cx="3901440" cy="5275385"/>
                      <wp:effectExtent l="0" t="0" r="0" b="0"/>
                      <wp:wrapNone/>
                      <wp:docPr id="4" name="Rectangle 4"/>
                      <wp:cNvGraphicFramePr/>
                      <a:graphic xmlns:a="http://schemas.openxmlformats.org/drawingml/2006/main">
                        <a:graphicData uri="http://schemas.microsoft.com/office/word/2010/wordprocessingShape">
                          <wps:wsp>
                            <wps:cNvSpPr/>
                            <wps:spPr>
                              <a:xfrm>
                                <a:off x="0" y="0"/>
                                <a:ext cx="3901440" cy="5275385"/>
                              </a:xfrm>
                              <a:prstGeom prst="rect">
                                <a:avLst/>
                              </a:prstGeom>
                              <a:solidFill>
                                <a:srgbClr val="F2F2F2"/>
                              </a:solidFill>
                              <a:ln>
                                <a:noFill/>
                              </a:ln>
                            </wps:spPr>
                            <wps:txbx>
                              <w:txbxContent>
                                <w:p w14:paraId="203B13D6" w14:textId="77777777" w:rsidR="008326DB" w:rsidRDefault="008326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BCDB78" id="Rectangle 4" o:spid="_x0000_s1027" style="position:absolute;margin-left:-19.15pt;margin-top:-16.9pt;width:307.2pt;height:415.4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" fillcolor="#f2f2f2" stroked="f">
                      <v:textbox inset="2.53958mm,2.53958mm,2.53958mm,2.53958mm">
                        <w:txbxContent>
                          <w:p w14:paraId="203B13D6" w14:textId="77777777" w:rsidR="008326DB" w:rsidRDefault="008326DB">
                            <w:pPr>
                              <w:spacing w:after="0" w:line="240" w:lineRule="auto"/>
                              <w:textDirection w:val="btLr"/>
                            </w:pPr>
                          </w:p>
                        </w:txbxContent>
                      </v:textbox>
                      <w10:wrap anchorx="margin" anchory="page"/>
                    </v:rect>
                  </w:pict>
                </mc:Fallback>
              </mc:AlternateContent>
            </w:r>
            <w:r w:rsidR="00EC3D80">
              <w:rPr>
                <w:rFonts w:ascii="Poppins" w:eastAsia="Poppins" w:hAnsi="Poppins" w:cs="Poppins"/>
                <w:b/>
                <w:sz w:val="34"/>
                <w:szCs w:val="34"/>
              </w:rPr>
              <w:t>Summary of Qualifications</w:t>
            </w:r>
          </w:p>
        </w:tc>
        <w:tc>
          <w:tcPr>
            <w:tcW w:w="255" w:type="dxa"/>
            <w:shd w:val="clear" w:color="auto" w:fill="auto"/>
            <w:tcMar>
              <w:top w:w="100" w:type="dxa"/>
              <w:left w:w="100" w:type="dxa"/>
              <w:bottom w:w="100" w:type="dxa"/>
              <w:right w:w="100" w:type="dxa"/>
            </w:tcMar>
          </w:tcPr>
          <w:p w14:paraId="737E2699" w14:textId="236E1FEB" w:rsidR="008326DB" w:rsidRDefault="008326DB">
            <w:pPr>
              <w:widowControl w:val="0"/>
              <w:pBdr>
                <w:top w:val="nil"/>
                <w:left w:val="nil"/>
                <w:bottom w:val="nil"/>
                <w:right w:val="nil"/>
                <w:between w:val="nil"/>
              </w:pBdr>
              <w:spacing w:after="0" w:line="240" w:lineRule="auto"/>
              <w:rPr>
                <w:rFonts w:ascii="Poppins" w:eastAsia="Poppins" w:hAnsi="Poppins" w:cs="Poppins"/>
                <w:b/>
                <w:sz w:val="36"/>
                <w:szCs w:val="36"/>
              </w:rPr>
            </w:pPr>
          </w:p>
        </w:tc>
        <w:tc>
          <w:tcPr>
            <w:tcW w:w="255" w:type="dxa"/>
            <w:shd w:val="clear" w:color="auto" w:fill="auto"/>
            <w:tcMar>
              <w:top w:w="100" w:type="dxa"/>
              <w:left w:w="100" w:type="dxa"/>
              <w:bottom w:w="100" w:type="dxa"/>
              <w:right w:w="100" w:type="dxa"/>
            </w:tcMar>
          </w:tcPr>
          <w:p w14:paraId="499BC1A1" w14:textId="77777777" w:rsidR="008326DB" w:rsidRDefault="008326DB">
            <w:pPr>
              <w:widowControl w:val="0"/>
              <w:pBdr>
                <w:top w:val="nil"/>
                <w:left w:val="nil"/>
                <w:bottom w:val="nil"/>
                <w:right w:val="nil"/>
                <w:between w:val="nil"/>
              </w:pBdr>
              <w:spacing w:after="0" w:line="240" w:lineRule="auto"/>
              <w:ind w:firstLine="283"/>
              <w:rPr>
                <w:rFonts w:ascii="Poppins" w:eastAsia="Poppins" w:hAnsi="Poppins" w:cs="Poppins"/>
                <w:b/>
                <w:sz w:val="36"/>
                <w:szCs w:val="36"/>
              </w:rPr>
            </w:pPr>
          </w:p>
        </w:tc>
        <w:tc>
          <w:tcPr>
            <w:tcW w:w="5550" w:type="dxa"/>
            <w:tcBorders>
              <w:bottom w:val="single" w:sz="4" w:space="0" w:color="auto"/>
            </w:tcBorders>
            <w:shd w:val="clear" w:color="auto" w:fill="auto"/>
            <w:tcMar>
              <w:top w:w="100" w:type="dxa"/>
              <w:left w:w="100" w:type="dxa"/>
              <w:bottom w:w="100" w:type="dxa"/>
              <w:right w:w="100" w:type="dxa"/>
            </w:tcMar>
          </w:tcPr>
          <w:p w14:paraId="776015AD" w14:textId="6DD54A7F" w:rsidR="008326DB" w:rsidRDefault="00EC3D80">
            <w:pPr>
              <w:widowControl w:val="0"/>
              <w:pBdr>
                <w:top w:val="nil"/>
                <w:left w:val="nil"/>
                <w:bottom w:val="nil"/>
                <w:right w:val="nil"/>
                <w:between w:val="nil"/>
              </w:pBdr>
              <w:spacing w:after="0" w:line="240" w:lineRule="auto"/>
              <w:ind w:left="141"/>
              <w:rPr>
                <w:rFonts w:ascii="Poppins" w:eastAsia="Poppins" w:hAnsi="Poppins" w:cs="Poppins"/>
                <w:b/>
                <w:sz w:val="34"/>
                <w:szCs w:val="34"/>
              </w:rPr>
            </w:pPr>
            <w:r>
              <w:rPr>
                <w:rFonts w:ascii="Poppins" w:eastAsia="Poppins" w:hAnsi="Poppins" w:cs="Poppins"/>
                <w:b/>
                <w:sz w:val="34"/>
                <w:szCs w:val="34"/>
              </w:rPr>
              <w:t>Technical Skills</w:t>
            </w:r>
          </w:p>
        </w:tc>
      </w:tr>
      <w:tr w:rsidR="008326DB" w14:paraId="3DF51964" w14:textId="77777777" w:rsidTr="00681A03">
        <w:trPr>
          <w:trHeight w:val="5220"/>
        </w:trPr>
        <w:tc>
          <w:tcPr>
            <w:tcW w:w="5625" w:type="dxa"/>
            <w:tcBorders>
              <w:top w:val="single" w:sz="4" w:space="0" w:color="auto"/>
            </w:tcBorders>
            <w:shd w:val="clear" w:color="auto" w:fill="auto"/>
            <w:tcMar>
              <w:top w:w="100" w:type="dxa"/>
              <w:left w:w="100" w:type="dxa"/>
              <w:bottom w:w="100" w:type="dxa"/>
              <w:right w:w="100" w:type="dxa"/>
            </w:tcMar>
          </w:tcPr>
          <w:p w14:paraId="1232A33D" w14:textId="00B9A4D8" w:rsidR="005119D3" w:rsidRPr="002B69EF" w:rsidRDefault="005119D3" w:rsidP="002B69EF">
            <w:pPr>
              <w:pStyle w:val="Heading2"/>
              <w:spacing w:before="120" w:after="0" w:line="264" w:lineRule="auto"/>
              <w:jc w:val="both"/>
              <w:rPr>
                <w:rFonts w:ascii="Poppins" w:eastAsia="Helvetica Neue" w:hAnsi="Poppins" w:cs="Poppins"/>
                <w:b w:val="0"/>
                <w:color w:val="282828"/>
                <w:sz w:val="18"/>
                <w:szCs w:val="18"/>
              </w:rPr>
            </w:pPr>
            <w:r w:rsidRPr="002B69EF">
              <w:rPr>
                <w:rFonts w:ascii="Poppins" w:eastAsia="Helvetica Neue" w:hAnsi="Poppins" w:cs="Poppins"/>
                <w:b w:val="0"/>
                <w:color w:val="282828"/>
                <w:sz w:val="18"/>
                <w:szCs w:val="18"/>
              </w:rPr>
              <w:t xml:space="preserve">Results-driven and visionary professional with extensive experience in designing and implementing cutting-edge solutions to drive excellence across software development and architecture. </w:t>
            </w:r>
          </w:p>
          <w:p w14:paraId="499E4BC9" w14:textId="2D4F70B7" w:rsidR="002B69EF" w:rsidRPr="002B69EF" w:rsidRDefault="005119D3" w:rsidP="002B69EF">
            <w:pPr>
              <w:pStyle w:val="Heading2"/>
              <w:spacing w:before="120" w:after="0" w:line="264" w:lineRule="auto"/>
              <w:jc w:val="both"/>
              <w:rPr>
                <w:rFonts w:ascii="Poppins" w:eastAsia="Helvetica Neue" w:hAnsi="Poppins" w:cs="Poppins"/>
                <w:b w:val="0"/>
                <w:color w:val="282828"/>
                <w:sz w:val="18"/>
                <w:szCs w:val="18"/>
              </w:rPr>
            </w:pPr>
            <w:r w:rsidRPr="002B69EF">
              <w:rPr>
                <w:rFonts w:ascii="Poppins" w:eastAsia="Helvetica Neue" w:hAnsi="Poppins" w:cs="Poppins"/>
                <w:b w:val="0"/>
                <w:color w:val="282828"/>
                <w:sz w:val="18"/>
                <w:szCs w:val="18"/>
              </w:rPr>
              <w:t xml:space="preserve">Adept at leveraging innovative technologies and industry best practices to increase efficiency and enhance system performance. </w:t>
            </w:r>
          </w:p>
          <w:p w14:paraId="5323F63E" w14:textId="1433553D" w:rsidR="005119D3" w:rsidRPr="002B69EF" w:rsidRDefault="005119D3" w:rsidP="002B69EF">
            <w:pPr>
              <w:spacing w:before="120" w:after="120"/>
              <w:rPr>
                <w:rFonts w:ascii="Poppins" w:hAnsi="Poppins" w:cs="Poppins"/>
                <w:sz w:val="18"/>
                <w:szCs w:val="18"/>
              </w:rPr>
            </w:pPr>
            <w:r w:rsidRPr="002B69EF">
              <w:rPr>
                <w:rFonts w:ascii="Poppins" w:hAnsi="Poppins" w:cs="Poppins"/>
                <w:sz w:val="18"/>
                <w:szCs w:val="18"/>
              </w:rPr>
              <w:t>Expertise in building automated solutions incorporating multiple technologies with specialty and interest in designing &amp; building natural language interpreters using classical and artificial intelligence approaches with context free grammars and neural networks including large language models</w:t>
            </w:r>
            <w:r w:rsidR="003C3AF5">
              <w:rPr>
                <w:rFonts w:ascii="Poppins" w:hAnsi="Poppins" w:cs="Poppins"/>
                <w:sz w:val="18"/>
                <w:szCs w:val="18"/>
              </w:rPr>
              <w:t>.</w:t>
            </w:r>
          </w:p>
          <w:p w14:paraId="25AA7FAB" w14:textId="1059C9A6" w:rsidR="005119D3" w:rsidRPr="002B69EF" w:rsidRDefault="005119D3" w:rsidP="005119D3">
            <w:pPr>
              <w:pStyle w:val="ListParagraph"/>
              <w:numPr>
                <w:ilvl w:val="0"/>
                <w:numId w:val="17"/>
              </w:numPr>
              <w:spacing w:after="0" w:line="240" w:lineRule="auto"/>
              <w:rPr>
                <w:rFonts w:ascii="Poppins" w:hAnsi="Poppins" w:cs="Poppins"/>
                <w:b/>
                <w:bCs/>
                <w:color w:val="000000" w:themeColor="text1"/>
                <w:sz w:val="18"/>
                <w:szCs w:val="18"/>
              </w:rPr>
            </w:pPr>
            <w:r w:rsidRPr="002B69EF">
              <w:rPr>
                <w:rFonts w:ascii="Poppins" w:hAnsi="Poppins" w:cs="Poppins"/>
                <w:color w:val="000000" w:themeColor="text1"/>
                <w:sz w:val="18"/>
                <w:szCs w:val="18"/>
              </w:rPr>
              <w:t>Experience with VGGNet, AlexNet, GoogleNet, and ResNet</w:t>
            </w:r>
            <w:r w:rsidR="003C3AF5">
              <w:rPr>
                <w:rFonts w:ascii="Poppins" w:hAnsi="Poppins" w:cs="Poppins"/>
                <w:color w:val="000000" w:themeColor="text1"/>
                <w:sz w:val="18"/>
                <w:szCs w:val="18"/>
              </w:rPr>
              <w:t xml:space="preserve"> as well as Transformer-based Architectures</w:t>
            </w:r>
            <w:r w:rsidRPr="002B69EF">
              <w:rPr>
                <w:rFonts w:ascii="Poppins" w:hAnsi="Poppins" w:cs="Poppins"/>
                <w:color w:val="000000" w:themeColor="text1"/>
                <w:sz w:val="18"/>
                <w:szCs w:val="18"/>
              </w:rPr>
              <w:t>.</w:t>
            </w:r>
          </w:p>
          <w:p w14:paraId="18F0801E" w14:textId="5EEB5549" w:rsidR="005119D3" w:rsidRPr="002B69EF" w:rsidRDefault="005119D3" w:rsidP="005119D3">
            <w:pPr>
              <w:pStyle w:val="ListParagraph"/>
              <w:numPr>
                <w:ilvl w:val="0"/>
                <w:numId w:val="17"/>
              </w:numPr>
              <w:spacing w:after="0" w:line="240" w:lineRule="auto"/>
              <w:rPr>
                <w:rFonts w:ascii="Helvetica Neue Light" w:hAnsi="Helvetica Neue Light"/>
                <w:b/>
                <w:bCs/>
                <w:color w:val="000000" w:themeColor="text1"/>
              </w:rPr>
            </w:pPr>
            <w:r w:rsidRPr="002B69EF">
              <w:rPr>
                <w:rFonts w:ascii="Poppins" w:hAnsi="Poppins" w:cs="Poppins"/>
                <w:color w:val="000000" w:themeColor="text1"/>
                <w:sz w:val="18"/>
                <w:szCs w:val="18"/>
              </w:rPr>
              <w:t>Activation functions and variants including Sigmoid, ELU (Exponential Linear Unit) and ReLU (Rectified Linear Unit).</w:t>
            </w:r>
          </w:p>
          <w:p w14:paraId="2E8608F4" w14:textId="650E054F" w:rsidR="002B69EF" w:rsidRPr="002B69EF" w:rsidRDefault="002B69EF" w:rsidP="005119D3">
            <w:pPr>
              <w:pStyle w:val="ListParagraph"/>
              <w:numPr>
                <w:ilvl w:val="0"/>
                <w:numId w:val="17"/>
              </w:numPr>
              <w:spacing w:after="0" w:line="240" w:lineRule="auto"/>
              <w:rPr>
                <w:rFonts w:ascii="Poppins" w:hAnsi="Poppins" w:cs="Poppins"/>
                <w:b/>
                <w:bCs/>
                <w:color w:val="000000" w:themeColor="text1"/>
                <w:sz w:val="18"/>
                <w:szCs w:val="18"/>
              </w:rPr>
            </w:pPr>
            <w:r w:rsidRPr="002B69EF">
              <w:rPr>
                <w:rFonts w:ascii="Poppins" w:eastAsia="Helvetica Neue" w:hAnsi="Poppins" w:cs="Poppins"/>
                <w:color w:val="282828"/>
                <w:spacing w:val="-4"/>
                <w:sz w:val="18"/>
                <w:szCs w:val="18"/>
              </w:rPr>
              <w:t xml:space="preserve">OpenAI Gym Deep Q Learning </w:t>
            </w:r>
            <w:r w:rsidR="003C3AF5">
              <w:rPr>
                <w:rFonts w:ascii="Poppins" w:eastAsia="Helvetica Neue" w:hAnsi="Poppins" w:cs="Poppins"/>
                <w:color w:val="282828"/>
                <w:spacing w:val="-4"/>
                <w:sz w:val="18"/>
                <w:szCs w:val="18"/>
              </w:rPr>
              <w:t xml:space="preserve">(Experience Replay, Target Network, Neural Architecture) </w:t>
            </w:r>
            <w:r w:rsidRPr="002B69EF">
              <w:rPr>
                <w:rFonts w:ascii="Poppins" w:eastAsia="Helvetica Neue" w:hAnsi="Poppins" w:cs="Poppins"/>
                <w:color w:val="282828"/>
                <w:spacing w:val="-4"/>
                <w:sz w:val="18"/>
                <w:szCs w:val="18"/>
              </w:rPr>
              <w:t>and Double Deep Q Leaning</w:t>
            </w:r>
            <w:r w:rsidR="003C3AF5">
              <w:rPr>
                <w:rFonts w:ascii="Poppins" w:eastAsia="Helvetica Neue" w:hAnsi="Poppins" w:cs="Poppins"/>
                <w:color w:val="282828"/>
                <w:spacing w:val="-4"/>
                <w:sz w:val="18"/>
                <w:szCs w:val="18"/>
              </w:rPr>
              <w:t xml:space="preserve"> (Action Selection, Action Evaluation) </w:t>
            </w:r>
          </w:p>
          <w:p w14:paraId="6455126E" w14:textId="6C28F641" w:rsidR="008326DB" w:rsidRDefault="008326DB" w:rsidP="005119D3">
            <w:pPr>
              <w:pStyle w:val="ListParagraph"/>
              <w:spacing w:after="0" w:line="240" w:lineRule="auto"/>
              <w:ind w:left="360"/>
              <w:rPr>
                <w:rFonts w:ascii="Poppins" w:eastAsia="Poppins" w:hAnsi="Poppins" w:cs="Poppins"/>
                <w:color w:val="262626"/>
                <w:sz w:val="18"/>
                <w:szCs w:val="18"/>
                <w:shd w:val="clear" w:color="auto" w:fill="EFEFEF"/>
              </w:rPr>
            </w:pPr>
          </w:p>
        </w:tc>
        <w:tc>
          <w:tcPr>
            <w:tcW w:w="255" w:type="dxa"/>
            <w:shd w:val="clear" w:color="auto" w:fill="auto"/>
            <w:tcMar>
              <w:top w:w="100" w:type="dxa"/>
              <w:left w:w="100" w:type="dxa"/>
              <w:bottom w:w="100" w:type="dxa"/>
              <w:right w:w="100" w:type="dxa"/>
            </w:tcMar>
          </w:tcPr>
          <w:p w14:paraId="2EB104BE" w14:textId="21C73300" w:rsidR="008326DB" w:rsidRDefault="008326DB">
            <w:pPr>
              <w:widowControl w:val="0"/>
              <w:pBdr>
                <w:top w:val="nil"/>
                <w:left w:val="nil"/>
                <w:bottom w:val="nil"/>
                <w:right w:val="nil"/>
                <w:between w:val="nil"/>
              </w:pBdr>
              <w:spacing w:after="0" w:line="240" w:lineRule="auto"/>
              <w:rPr>
                <w:rFonts w:ascii="Poppins" w:eastAsia="Poppins" w:hAnsi="Poppins" w:cs="Poppins"/>
                <w:color w:val="262626"/>
                <w:sz w:val="16"/>
                <w:szCs w:val="16"/>
              </w:rPr>
            </w:pPr>
          </w:p>
        </w:tc>
        <w:tc>
          <w:tcPr>
            <w:tcW w:w="255" w:type="dxa"/>
            <w:shd w:val="clear" w:color="auto" w:fill="auto"/>
            <w:tcMar>
              <w:top w:w="100" w:type="dxa"/>
              <w:left w:w="100" w:type="dxa"/>
              <w:bottom w:w="100" w:type="dxa"/>
              <w:right w:w="100" w:type="dxa"/>
            </w:tcMar>
          </w:tcPr>
          <w:p w14:paraId="580FAD63" w14:textId="51BD40A7" w:rsidR="008326DB" w:rsidRDefault="008326DB">
            <w:pPr>
              <w:widowControl w:val="0"/>
              <w:pBdr>
                <w:top w:val="nil"/>
                <w:left w:val="nil"/>
                <w:bottom w:val="nil"/>
                <w:right w:val="nil"/>
                <w:between w:val="nil"/>
              </w:pBdr>
              <w:spacing w:after="0" w:line="240" w:lineRule="auto"/>
              <w:ind w:left="425" w:hanging="360"/>
              <w:rPr>
                <w:rFonts w:ascii="Poppins" w:eastAsia="Poppins" w:hAnsi="Poppins" w:cs="Poppins"/>
                <w:b/>
                <w:color w:val="0082CA"/>
                <w:sz w:val="20"/>
                <w:szCs w:val="20"/>
              </w:rPr>
            </w:pPr>
          </w:p>
        </w:tc>
        <w:tc>
          <w:tcPr>
            <w:tcW w:w="5550" w:type="dxa"/>
            <w:tcBorders>
              <w:top w:val="single" w:sz="4" w:space="0" w:color="auto"/>
            </w:tcBorders>
            <w:shd w:val="clear" w:color="auto" w:fill="auto"/>
            <w:tcMar>
              <w:top w:w="100" w:type="dxa"/>
              <w:left w:w="100" w:type="dxa"/>
              <w:bottom w:w="100" w:type="dxa"/>
              <w:right w:w="100" w:type="dxa"/>
            </w:tcMar>
          </w:tcPr>
          <w:p w14:paraId="574DB4E7" w14:textId="4566D096" w:rsidR="00586717" w:rsidRPr="000B73EA" w:rsidRDefault="000B73EA" w:rsidP="00586717">
            <w:pPr>
              <w:numPr>
                <w:ilvl w:val="0"/>
                <w:numId w:val="1"/>
              </w:numPr>
              <w:ind w:left="141" w:right="30"/>
              <w:rPr>
                <w:rFonts w:ascii="Poppins" w:eastAsia="Poppins" w:hAnsi="Poppins" w:cs="Poppins"/>
                <w:color w:val="262626" w:themeColor="text1" w:themeTint="D9"/>
                <w:sz w:val="18"/>
                <w:szCs w:val="18"/>
              </w:rPr>
            </w:pPr>
            <w:r w:rsidRPr="000C0DB6">
              <w:rPr>
                <w:rFonts w:ascii="Poppins" w:eastAsia="Poppins" w:hAnsi="Poppins" w:cs="Poppins"/>
                <w:b/>
                <w:bCs/>
                <w:color w:val="0070C0"/>
                <w:sz w:val="18"/>
                <w:szCs w:val="18"/>
              </w:rPr>
              <w:t>Programming</w:t>
            </w:r>
            <w:r w:rsidR="00C402FA" w:rsidRPr="000C0DB6">
              <w:rPr>
                <w:rFonts w:ascii="Poppins" w:eastAsia="Poppins" w:hAnsi="Poppins" w:cs="Poppins"/>
                <w:color w:val="0070C0"/>
                <w:sz w:val="18"/>
                <w:szCs w:val="18"/>
              </w:rPr>
              <w:t xml:space="preserve"> </w:t>
            </w:r>
            <w:r w:rsidR="00372451" w:rsidRPr="00372451">
              <w:rPr>
                <w:rFonts w:ascii="Poppins" w:eastAsia="Poppins" w:hAnsi="Poppins" w:cs="Poppins"/>
                <w:color w:val="262626" w:themeColor="text1" w:themeTint="D9"/>
                <w:sz w:val="18"/>
                <w:szCs w:val="18"/>
              </w:rPr>
              <w:t xml:space="preserve">C#, ASP.NET, Angular, TypeScript, JavaScript, HTML, CSS, Java, Clojure, Nodejs, Python, Shell scripts, MS SQL, Oracle, PostgreSql, MySQL, MongoDB, Snowflake, </w:t>
            </w:r>
            <w:r w:rsidR="003F6CE4">
              <w:rPr>
                <w:rFonts w:ascii="Poppins" w:eastAsia="Poppins" w:hAnsi="Poppins" w:cs="Poppins"/>
                <w:color w:val="262626" w:themeColor="text1" w:themeTint="D9"/>
                <w:sz w:val="18"/>
                <w:szCs w:val="18"/>
              </w:rPr>
              <w:t xml:space="preserve">MuleSoft, </w:t>
            </w:r>
            <w:r w:rsidR="00372451" w:rsidRPr="00372451">
              <w:rPr>
                <w:rFonts w:ascii="Poppins" w:eastAsia="Poppins" w:hAnsi="Poppins" w:cs="Poppins"/>
                <w:color w:val="262626" w:themeColor="text1" w:themeTint="D9"/>
                <w:sz w:val="18"/>
                <w:szCs w:val="18"/>
              </w:rPr>
              <w:t>Databricks/Spark, Hibernate, Ibatis, JOOQ, SwiftUI, ReactJS, Vaadin, MQTT, AMQP, XMPP, KAFKA, PULSAR, RABBITMQ, Spring Boot</w:t>
            </w:r>
          </w:p>
          <w:p w14:paraId="221CF43F" w14:textId="51A62450" w:rsidR="000B73EA" w:rsidRPr="00F05960" w:rsidRDefault="000B73EA" w:rsidP="00F05960">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 xml:space="preserve">Software Tools </w:t>
            </w:r>
            <w:r w:rsidR="00F05960" w:rsidRPr="00F05960">
              <w:rPr>
                <w:rFonts w:ascii="Poppins" w:eastAsia="Poppins" w:hAnsi="Poppins" w:cs="Poppins"/>
                <w:color w:val="262626" w:themeColor="text1" w:themeTint="D9"/>
                <w:sz w:val="18"/>
                <w:szCs w:val="18"/>
              </w:rPr>
              <w:t>Docker, Kubernetes, TravisCI, Gitlab Pipeline, Terraform, Helms, Git, Gitlab, Perforce, Svn, Maven</w:t>
            </w:r>
          </w:p>
          <w:p w14:paraId="61D4F95B" w14:textId="4B18F441" w:rsidR="000B73EA" w:rsidRPr="00A049E7" w:rsidRDefault="000B73EA" w:rsidP="00A049E7">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Hardware</w:t>
            </w:r>
            <w:r w:rsidRPr="00337D3A">
              <w:rPr>
                <w:rFonts w:ascii="Poppins" w:eastAsia="Poppins" w:hAnsi="Poppins" w:cs="Poppins"/>
                <w:color w:val="0070C0"/>
                <w:sz w:val="18"/>
                <w:szCs w:val="18"/>
              </w:rPr>
              <w:t xml:space="preserve"> </w:t>
            </w:r>
            <w:r w:rsidR="00A049E7" w:rsidRPr="00A049E7">
              <w:rPr>
                <w:rFonts w:ascii="Poppins" w:eastAsia="Poppins" w:hAnsi="Poppins" w:cs="Poppins"/>
                <w:color w:val="262626" w:themeColor="text1" w:themeTint="D9"/>
                <w:sz w:val="18"/>
                <w:szCs w:val="18"/>
              </w:rPr>
              <w:t>Raspberry Pi, NVIDIA Jetson, Odroid, UDOO x86, Arduino, IBM 308x-309x series mainframes running MVS (TSO Shell), DOS/VSE , IBM x.86 PCs/Servers running Windows and Linux</w:t>
            </w:r>
          </w:p>
          <w:p w14:paraId="4D4DD51A" w14:textId="34BB63D1" w:rsidR="008326DB" w:rsidRPr="000B73EA" w:rsidRDefault="000B73EA" w:rsidP="000B73EA">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Languages</w:t>
            </w:r>
            <w:r w:rsidRPr="00337D3A">
              <w:rPr>
                <w:rFonts w:ascii="Poppins" w:eastAsia="Poppins" w:hAnsi="Poppins" w:cs="Poppins"/>
                <w:color w:val="0070C0"/>
                <w:sz w:val="18"/>
                <w:szCs w:val="18"/>
              </w:rPr>
              <w:t xml:space="preserve"> </w:t>
            </w:r>
            <w:r w:rsidRPr="000B73EA">
              <w:rPr>
                <w:rFonts w:ascii="Poppins" w:eastAsia="Poppins" w:hAnsi="Poppins" w:cs="Poppins"/>
                <w:color w:val="262626" w:themeColor="text1" w:themeTint="D9"/>
                <w:sz w:val="18"/>
                <w:szCs w:val="18"/>
              </w:rPr>
              <w:t xml:space="preserve">Native in English and French </w:t>
            </w:r>
          </w:p>
        </w:tc>
      </w:tr>
    </w:tbl>
    <w:p w14:paraId="61C10633" w14:textId="54705246" w:rsidR="00EE7BCC" w:rsidRDefault="00EE7BCC" w:rsidP="00D47C7B">
      <w:pPr>
        <w:pStyle w:val="Heading1"/>
        <w:keepNext w:val="0"/>
        <w:keepLines w:val="0"/>
        <w:pBdr>
          <w:bottom w:val="none" w:sz="0" w:space="0" w:color="000000"/>
        </w:pBdr>
        <w:spacing w:before="120" w:after="120" w:line="240" w:lineRule="auto"/>
        <w:ind w:right="-682"/>
        <w:rPr>
          <w:rFonts w:ascii="Poppins" w:eastAsia="Poppins" w:hAnsi="Poppins" w:cs="Poppins"/>
          <w:b/>
          <w:color w:val="000000"/>
          <w:sz w:val="34"/>
          <w:szCs w:val="34"/>
        </w:rPr>
      </w:pPr>
      <w:bookmarkStart w:id="1" w:name="_heading=h.gjdgxs" w:colFirst="0" w:colLast="0"/>
      <w:bookmarkStart w:id="2" w:name="_heading=h.30j0zll" w:colFirst="0" w:colLast="0"/>
      <w:bookmarkEnd w:id="1"/>
      <w:bookmarkEnd w:id="2"/>
    </w:p>
    <w:p w14:paraId="4F678E8A" w14:textId="77777777" w:rsidR="00EE7BCC" w:rsidRDefault="0047146E" w:rsidP="00EE7BCC">
      <w:pPr>
        <w:pStyle w:val="Heading1"/>
        <w:keepNext w:val="0"/>
        <w:keepLines w:val="0"/>
        <w:pBdr>
          <w:bottom w:val="none" w:sz="0" w:space="0" w:color="000000"/>
        </w:pBdr>
        <w:spacing w:before="120" w:after="120" w:line="240" w:lineRule="auto"/>
        <w:ind w:left="720"/>
      </w:pPr>
      <w:r>
        <w:rPr>
          <w:noProof/>
        </w:rPr>
        <w:pict w14:anchorId="07A32F88">
          <v:rect id="_x0000_i1027" alt="" style="width:6in;height:.05pt;mso-width-percent:0;mso-height-percent:0;mso-width-percent:0;mso-height-percent:0" o:hralign="center" o:hrstd="t" o:hr="t" fillcolor="#a0a0a0" stroked="f"/>
        </w:pict>
      </w:r>
    </w:p>
    <w:p w14:paraId="3FB52142" w14:textId="77777777" w:rsidR="00C8275D" w:rsidRPr="00C8275D"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C8275D">
        <w:rPr>
          <w:rFonts w:ascii="Poppins" w:eastAsia="Poppins" w:hAnsi="Poppins" w:cs="Poppins"/>
          <w:iCs/>
          <w:color w:val="000000" w:themeColor="text1"/>
          <w:sz w:val="18"/>
          <w:szCs w:val="18"/>
        </w:rPr>
        <w:t>Ensured legal compliance and met privacy requirements of all T-Mobile customers by constructing privacy platform with automated solutions to onboard both T-Mobile's internal/external applications.</w:t>
      </w:r>
    </w:p>
    <w:p w14:paraId="418FD70F" w14:textId="77777777" w:rsidR="00A3095D" w:rsidRPr="00A3095D" w:rsidRDefault="00A3095D" w:rsidP="00A3095D">
      <w:pPr>
        <w:pStyle w:val="my-0"/>
        <w:numPr>
          <w:ilvl w:val="0"/>
          <w:numId w:val="2"/>
        </w:numPr>
        <w:spacing w:before="0" w:beforeAutospacing="0" w:after="0" w:afterAutospacing="0"/>
        <w:rPr>
          <w:rFonts w:ascii="Poppins" w:hAnsi="Poppins" w:cs="Poppins"/>
          <w:b/>
          <w:bCs/>
          <w:sz w:val="18"/>
          <w:szCs w:val="18"/>
        </w:rPr>
      </w:pPr>
      <w:r w:rsidRPr="00A3095D">
        <w:rPr>
          <w:rStyle w:val="Strong"/>
          <w:rFonts w:ascii="Poppins" w:hAnsi="Poppins" w:cs="Poppins"/>
          <w:b w:val="0"/>
          <w:bCs w:val="0"/>
          <w:sz w:val="18"/>
          <w:szCs w:val="18"/>
        </w:rPr>
        <w:t>Engineered scalable, cloud-connected sensor platforms enabling real-time data collection and automated</w:t>
      </w:r>
      <w:r w:rsidRPr="00A3095D">
        <w:rPr>
          <w:rStyle w:val="Strong"/>
          <w:rFonts w:ascii="Poppins" w:hAnsi="Poppins" w:cs="Poppins"/>
          <w:b w:val="0"/>
          <w:bCs w:val="0"/>
          <w:sz w:val="18"/>
          <w:szCs w:val="18"/>
          <w:bdr w:val="single" w:sz="2" w:space="0" w:color="E5E7EB" w:frame="1"/>
        </w:rPr>
        <w:t xml:space="preserve"> </w:t>
      </w:r>
      <w:r w:rsidRPr="00A3095D">
        <w:rPr>
          <w:rStyle w:val="Strong"/>
          <w:rFonts w:ascii="Poppins" w:hAnsi="Poppins" w:cs="Poppins"/>
          <w:b w:val="0"/>
          <w:bCs w:val="0"/>
          <w:sz w:val="18"/>
          <w:szCs w:val="18"/>
        </w:rPr>
        <w:t>customer adjustments, utilizing machine learning, reinforcement learning, GAN/LSTM networks, and advanced</w:t>
      </w:r>
      <w:r w:rsidRPr="00A3095D">
        <w:rPr>
          <w:rStyle w:val="Strong"/>
          <w:rFonts w:ascii="Poppins" w:hAnsi="Poppins" w:cs="Poppins"/>
          <w:b w:val="0"/>
          <w:bCs w:val="0"/>
          <w:sz w:val="18"/>
          <w:szCs w:val="18"/>
          <w:bdr w:val="single" w:sz="2" w:space="0" w:color="E5E7EB" w:frame="1"/>
        </w:rPr>
        <w:t xml:space="preserve"> </w:t>
      </w:r>
      <w:r w:rsidRPr="00A3095D">
        <w:rPr>
          <w:rStyle w:val="Strong"/>
          <w:rFonts w:ascii="Poppins" w:hAnsi="Poppins" w:cs="Poppins"/>
          <w:b w:val="0"/>
          <w:bCs w:val="0"/>
          <w:sz w:val="18"/>
          <w:szCs w:val="18"/>
        </w:rPr>
        <w:t>computer vision algorithms.</w:t>
      </w:r>
    </w:p>
    <w:p w14:paraId="463A1EDC" w14:textId="77777777" w:rsidR="00A3095D" w:rsidRPr="00A3095D" w:rsidRDefault="00A3095D" w:rsidP="00A3095D">
      <w:pPr>
        <w:pStyle w:val="my-0"/>
        <w:numPr>
          <w:ilvl w:val="0"/>
          <w:numId w:val="2"/>
        </w:numPr>
        <w:spacing w:before="0" w:beforeAutospacing="0" w:after="0" w:afterAutospacing="0"/>
        <w:rPr>
          <w:rFonts w:ascii="Poppins" w:hAnsi="Poppins" w:cs="Poppins"/>
          <w:b/>
          <w:bCs/>
          <w:sz w:val="18"/>
          <w:szCs w:val="18"/>
        </w:rPr>
      </w:pPr>
      <w:r w:rsidRPr="00A3095D">
        <w:rPr>
          <w:rStyle w:val="Strong"/>
          <w:rFonts w:ascii="Poppins" w:hAnsi="Poppins" w:cs="Poppins"/>
          <w:b w:val="0"/>
          <w:bCs w:val="0"/>
          <w:sz w:val="18"/>
          <w:szCs w:val="18"/>
        </w:rPr>
        <w:t>Developed and delivered AI-powered solutions for automated identification, analysis, extraction, and</w:t>
      </w:r>
      <w:r w:rsidRPr="00A3095D">
        <w:rPr>
          <w:rStyle w:val="Strong"/>
          <w:rFonts w:ascii="Poppins" w:hAnsi="Poppins" w:cs="Poppins"/>
          <w:b w:val="0"/>
          <w:bCs w:val="0"/>
          <w:sz w:val="18"/>
          <w:szCs w:val="18"/>
          <w:bdr w:val="single" w:sz="2" w:space="0" w:color="E5E7EB" w:frame="1"/>
        </w:rPr>
        <w:t xml:space="preserve"> </w:t>
      </w:r>
      <w:r w:rsidRPr="00A3095D">
        <w:rPr>
          <w:rStyle w:val="Strong"/>
          <w:rFonts w:ascii="Poppins" w:hAnsi="Poppins" w:cs="Poppins"/>
          <w:b w:val="0"/>
          <w:bCs w:val="0"/>
          <w:sz w:val="18"/>
          <w:szCs w:val="18"/>
        </w:rPr>
        <w:t>verification of customer information, including KYC automation for banking and telecommunications industries.</w:t>
      </w:r>
    </w:p>
    <w:p w14:paraId="3EBEB18B" w14:textId="77777777" w:rsidR="00A3095D" w:rsidRPr="00A3095D" w:rsidRDefault="00A3095D" w:rsidP="00A3095D">
      <w:pPr>
        <w:pStyle w:val="my-0"/>
        <w:numPr>
          <w:ilvl w:val="0"/>
          <w:numId w:val="2"/>
        </w:numPr>
        <w:spacing w:before="0" w:beforeAutospacing="0" w:after="0" w:afterAutospacing="0"/>
        <w:rPr>
          <w:rFonts w:ascii="Poppins" w:hAnsi="Poppins" w:cs="Poppins"/>
          <w:b/>
          <w:bCs/>
          <w:sz w:val="18"/>
          <w:szCs w:val="18"/>
        </w:rPr>
      </w:pPr>
      <w:r w:rsidRPr="00A3095D">
        <w:rPr>
          <w:rStyle w:val="Strong"/>
          <w:rFonts w:ascii="Poppins" w:hAnsi="Poppins" w:cs="Poppins"/>
          <w:b w:val="0"/>
          <w:bCs w:val="0"/>
          <w:sz w:val="18"/>
          <w:szCs w:val="18"/>
        </w:rPr>
        <w:t>Pioneered innovative software tooling by architecting high-accuracy platforms-such as a check processing</w:t>
      </w:r>
      <w:r w:rsidRPr="00A3095D">
        <w:rPr>
          <w:rStyle w:val="Strong"/>
          <w:rFonts w:ascii="Poppins" w:hAnsi="Poppins" w:cs="Poppins"/>
          <w:b w:val="0"/>
          <w:bCs w:val="0"/>
          <w:sz w:val="18"/>
          <w:szCs w:val="18"/>
          <w:bdr w:val="single" w:sz="2" w:space="0" w:color="E5E7EB" w:frame="1"/>
        </w:rPr>
        <w:t xml:space="preserve"> </w:t>
      </w:r>
      <w:r w:rsidRPr="00A3095D">
        <w:rPr>
          <w:rStyle w:val="Strong"/>
          <w:rFonts w:ascii="Poppins" w:hAnsi="Poppins" w:cs="Poppins"/>
          <w:b w:val="0"/>
          <w:bCs w:val="0"/>
          <w:sz w:val="18"/>
          <w:szCs w:val="18"/>
        </w:rPr>
        <w:t>system achieving 99.3% accuracy in handwritten data extraction-demonstrating technical excellence and</w:t>
      </w:r>
      <w:r w:rsidRPr="00A3095D">
        <w:rPr>
          <w:rStyle w:val="Strong"/>
          <w:rFonts w:ascii="Poppins" w:hAnsi="Poppins" w:cs="Poppins"/>
          <w:b w:val="0"/>
          <w:bCs w:val="0"/>
          <w:sz w:val="18"/>
          <w:szCs w:val="18"/>
          <w:bdr w:val="single" w:sz="2" w:space="0" w:color="E5E7EB" w:frame="1"/>
        </w:rPr>
        <w:t xml:space="preserve"> </w:t>
      </w:r>
      <w:r w:rsidRPr="00A3095D">
        <w:rPr>
          <w:rStyle w:val="Strong"/>
          <w:rFonts w:ascii="Poppins" w:hAnsi="Poppins" w:cs="Poppins"/>
          <w:b w:val="0"/>
          <w:bCs w:val="0"/>
          <w:sz w:val="18"/>
          <w:szCs w:val="18"/>
        </w:rPr>
        <w:t>leadership in AI-driven automation.</w:t>
      </w:r>
    </w:p>
    <w:p w14:paraId="18F3064C" w14:textId="77777777" w:rsidR="00EE7BCC" w:rsidRPr="00EE7BCC" w:rsidRDefault="00EE7BCC" w:rsidP="00EE7BCC"/>
    <w:p w14:paraId="3735343F" w14:textId="77777777" w:rsidR="00284BF9" w:rsidRDefault="00284BF9">
      <w:pPr>
        <w:rPr>
          <w:rFonts w:ascii="Poppins" w:eastAsia="Poppins" w:hAnsi="Poppins" w:cs="Poppins"/>
          <w:b/>
          <w:color w:val="000000"/>
          <w:sz w:val="34"/>
          <w:szCs w:val="34"/>
        </w:rPr>
      </w:pPr>
      <w:r>
        <w:rPr>
          <w:rFonts w:ascii="Poppins" w:eastAsia="Poppins" w:hAnsi="Poppins" w:cs="Poppins"/>
          <w:b/>
          <w:color w:val="000000"/>
          <w:sz w:val="34"/>
          <w:szCs w:val="34"/>
        </w:rPr>
        <w:br w:type="page"/>
      </w:r>
    </w:p>
    <w:p w14:paraId="0BFCF501" w14:textId="1D7BF365" w:rsidR="003675B5" w:rsidRPr="003675B5" w:rsidRDefault="00EC3D8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lastRenderedPageBreak/>
        <w:t>Professional Experienc</w:t>
      </w:r>
      <w:r w:rsidR="003675B5">
        <w:rPr>
          <w:rFonts w:ascii="Poppins" w:eastAsia="Poppins" w:hAnsi="Poppins" w:cs="Poppins"/>
          <w:b/>
          <w:color w:val="000000"/>
          <w:sz w:val="34"/>
          <w:szCs w:val="34"/>
        </w:rPr>
        <w:t>e</w:t>
      </w:r>
    </w:p>
    <w:p w14:paraId="65EE1272" w14:textId="77777777" w:rsidR="008326DB" w:rsidRDefault="0047146E" w:rsidP="003675B5">
      <w:pPr>
        <w:pStyle w:val="Heading1"/>
        <w:keepNext w:val="0"/>
        <w:keepLines w:val="0"/>
        <w:pBdr>
          <w:bottom w:val="none" w:sz="0" w:space="0" w:color="000000"/>
        </w:pBdr>
        <w:spacing w:before="120" w:after="120" w:line="240" w:lineRule="auto"/>
        <w:ind w:left="720"/>
      </w:pPr>
      <w:bookmarkStart w:id="3" w:name="_heading=h.1fob9te" w:colFirst="0" w:colLast="0"/>
      <w:bookmarkEnd w:id="3"/>
      <w:r>
        <w:rPr>
          <w:noProof/>
        </w:rPr>
        <w:pict w14:anchorId="4B237D78">
          <v:rect id="_x0000_i1026" alt="" style="width:6in;height:.05pt;mso-width-percent:0;mso-height-percent:0;mso-width-percent:0;mso-height-percent:0" o:hralign="center" o:hrstd="t" o:hr="t" fillcolor="#a0a0a0" stroked="f"/>
        </w:pict>
      </w:r>
    </w:p>
    <w:p w14:paraId="5E10CBD5" w14:textId="24DB8FD0" w:rsidR="00C402FA" w:rsidRDefault="00337D3A" w:rsidP="00D47C7B">
      <w:pPr>
        <w:tabs>
          <w:tab w:val="right" w:pos="11520"/>
        </w:tabs>
        <w:spacing w:before="120" w:after="0" w:line="240" w:lineRule="auto"/>
        <w:ind w:left="720"/>
        <w:rPr>
          <w:rFonts w:ascii="Poppins" w:eastAsia="Poppins" w:hAnsi="Poppins" w:cs="Poppins"/>
          <w:b/>
          <w:color w:val="FE5022"/>
          <w:sz w:val="18"/>
          <w:szCs w:val="18"/>
        </w:rPr>
      </w:pPr>
      <w:r>
        <w:rPr>
          <w:rFonts w:ascii="Poppins" w:eastAsia="Poppins" w:hAnsi="Poppins" w:cs="Poppins"/>
          <w:b/>
          <w:color w:val="0070C0"/>
          <w:sz w:val="18"/>
          <w:szCs w:val="18"/>
        </w:rPr>
        <w:t>Exadel (formerly Coppei)</w:t>
      </w:r>
      <w:r w:rsidR="00C402FA">
        <w:rPr>
          <w:rFonts w:ascii="Poppins" w:eastAsia="Poppins" w:hAnsi="Poppins" w:cs="Poppins"/>
          <w:b/>
          <w:color w:val="FF0000"/>
          <w:sz w:val="18"/>
          <w:szCs w:val="18"/>
        </w:rPr>
        <w:tab/>
      </w:r>
      <w:r w:rsidR="000B73EA">
        <w:rPr>
          <w:rFonts w:ascii="Poppins" w:eastAsia="Poppins" w:hAnsi="Poppins" w:cs="Poppins"/>
          <w:color w:val="808080"/>
          <w:sz w:val="18"/>
          <w:szCs w:val="18"/>
        </w:rPr>
        <w:t>04</w:t>
      </w:r>
      <w:r w:rsidR="00C402FA" w:rsidRPr="00C402FA">
        <w:rPr>
          <w:rFonts w:ascii="Poppins" w:eastAsia="Poppins" w:hAnsi="Poppins" w:cs="Poppins"/>
          <w:color w:val="808080"/>
          <w:sz w:val="18"/>
          <w:szCs w:val="18"/>
        </w:rPr>
        <w:t>.</w:t>
      </w:r>
      <w:r w:rsidR="000B73EA">
        <w:rPr>
          <w:rFonts w:ascii="Poppins" w:eastAsia="Poppins" w:hAnsi="Poppins" w:cs="Poppins"/>
          <w:color w:val="808080"/>
          <w:sz w:val="18"/>
          <w:szCs w:val="18"/>
        </w:rPr>
        <w:t>2021</w:t>
      </w:r>
      <w:r w:rsidR="00C402FA" w:rsidRPr="006321FE">
        <w:rPr>
          <w:rFonts w:ascii="Poppins" w:eastAsia="Poppins" w:hAnsi="Poppins" w:cs="Poppins"/>
          <w:color w:val="808080"/>
          <w:sz w:val="18"/>
          <w:szCs w:val="18"/>
        </w:rPr>
        <w:t xml:space="preserve"> </w:t>
      </w:r>
      <w:r w:rsidR="00C402FA">
        <w:rPr>
          <w:rFonts w:ascii="Poppins" w:eastAsia="Poppins" w:hAnsi="Poppins" w:cs="Poppins"/>
          <w:color w:val="808080"/>
          <w:sz w:val="18"/>
          <w:szCs w:val="18"/>
        </w:rPr>
        <w:t>–</w:t>
      </w:r>
      <w:r w:rsidR="00C402FA" w:rsidRPr="006321FE">
        <w:rPr>
          <w:rFonts w:ascii="Poppins" w:eastAsia="Poppins" w:hAnsi="Poppins" w:cs="Poppins"/>
          <w:color w:val="808080"/>
          <w:sz w:val="18"/>
          <w:szCs w:val="18"/>
        </w:rPr>
        <w:t xml:space="preserve"> Presen</w:t>
      </w:r>
      <w:r w:rsidR="00C402FA">
        <w:rPr>
          <w:rFonts w:ascii="Poppins" w:eastAsia="Poppins" w:hAnsi="Poppins" w:cs="Poppins"/>
          <w:color w:val="808080"/>
          <w:sz w:val="18"/>
          <w:szCs w:val="18"/>
        </w:rPr>
        <w:t>t</w:t>
      </w:r>
    </w:p>
    <w:p w14:paraId="0EAEF6C5" w14:textId="7F314CCF" w:rsidR="00452F62" w:rsidRDefault="00452F62" w:rsidP="00452F62">
      <w:pPr>
        <w:spacing w:after="0" w:line="240" w:lineRule="auto"/>
        <w:ind w:left="720"/>
        <w:rPr>
          <w:rFonts w:ascii="Poppins" w:eastAsia="Poppins" w:hAnsi="Poppins" w:cs="Poppins"/>
          <w:b/>
          <w:sz w:val="18"/>
          <w:szCs w:val="18"/>
        </w:rPr>
      </w:pPr>
      <w:bookmarkStart w:id="4" w:name="_Hlk190159866"/>
      <w:r>
        <w:rPr>
          <w:rFonts w:ascii="Poppins" w:eastAsia="Poppins" w:hAnsi="Poppins" w:cs="Poppins"/>
          <w:b/>
          <w:sz w:val="18"/>
          <w:szCs w:val="18"/>
        </w:rPr>
        <w:t xml:space="preserve">Positions: </w:t>
      </w:r>
      <w:r>
        <w:rPr>
          <w:rFonts w:ascii="Poppins" w:eastAsia="Poppins" w:hAnsi="Poppins" w:cs="Poppins"/>
          <w:sz w:val="18"/>
          <w:szCs w:val="18"/>
        </w:rPr>
        <w:t xml:space="preserve"> Sr Consultant</w:t>
      </w:r>
      <w:r w:rsidR="00D47C7B">
        <w:rPr>
          <w:rFonts w:ascii="Poppins" w:eastAsia="Poppins" w:hAnsi="Poppins" w:cs="Poppins"/>
          <w:sz w:val="18"/>
          <w:szCs w:val="18"/>
        </w:rPr>
        <w:t xml:space="preserve">: </w:t>
      </w:r>
      <w:r>
        <w:rPr>
          <w:rFonts w:ascii="Poppins" w:eastAsia="Poppins" w:hAnsi="Poppins" w:cs="Poppins"/>
          <w:sz w:val="18"/>
          <w:szCs w:val="18"/>
        </w:rPr>
        <w:t xml:space="preserve">Solutions </w:t>
      </w:r>
      <w:r w:rsidRPr="00C402FA">
        <w:rPr>
          <w:rFonts w:ascii="Poppins" w:eastAsia="Poppins" w:hAnsi="Poppins" w:cs="Poppins"/>
          <w:sz w:val="18"/>
          <w:szCs w:val="18"/>
        </w:rPr>
        <w:t>Architect</w:t>
      </w:r>
      <w:r w:rsidR="00D47C7B">
        <w:rPr>
          <w:rFonts w:ascii="Poppins" w:eastAsia="Poppins" w:hAnsi="Poppins" w:cs="Poppins"/>
          <w:sz w:val="18"/>
          <w:szCs w:val="18"/>
        </w:rPr>
        <w:t xml:space="preserve"> </w:t>
      </w:r>
      <w:r w:rsidR="003C3AF5">
        <w:rPr>
          <w:rFonts w:ascii="Poppins" w:eastAsia="Poppins" w:hAnsi="Poppins" w:cs="Poppins"/>
          <w:sz w:val="18"/>
          <w:szCs w:val="18"/>
        </w:rPr>
        <w:t>&amp;</w:t>
      </w:r>
      <w:r w:rsidR="00D47C7B">
        <w:rPr>
          <w:rFonts w:ascii="Poppins" w:eastAsia="Poppins" w:hAnsi="Poppins" w:cs="Poppins"/>
          <w:sz w:val="18"/>
          <w:szCs w:val="18"/>
        </w:rPr>
        <w:t xml:space="preserve"> </w:t>
      </w:r>
      <w:r>
        <w:rPr>
          <w:rFonts w:ascii="Poppins" w:eastAsia="Poppins" w:hAnsi="Poppins" w:cs="Poppins"/>
          <w:sz w:val="18"/>
          <w:szCs w:val="18"/>
        </w:rPr>
        <w:t xml:space="preserve">Principal Software Engineer </w:t>
      </w:r>
    </w:p>
    <w:p w14:paraId="57EBDDF5" w14:textId="77777777" w:rsidR="00452F62" w:rsidRDefault="00452F62" w:rsidP="00316C2F">
      <w:pPr>
        <w:spacing w:after="0" w:line="240" w:lineRule="auto"/>
        <w:ind w:left="720"/>
        <w:rPr>
          <w:rFonts w:ascii="Poppins" w:eastAsia="Poppins" w:hAnsi="Poppins" w:cs="Poppins"/>
          <w:b/>
          <w:sz w:val="18"/>
          <w:szCs w:val="18"/>
        </w:rPr>
      </w:pPr>
    </w:p>
    <w:p w14:paraId="09116899" w14:textId="1E73B4CD" w:rsidR="00080D4A" w:rsidRDefault="00D12835" w:rsidP="00316C2F">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Client: </w:t>
      </w:r>
      <w:r>
        <w:rPr>
          <w:rFonts w:ascii="Poppins" w:eastAsia="Poppins" w:hAnsi="Poppins" w:cs="Poppins"/>
          <w:bCs/>
          <w:sz w:val="18"/>
          <w:szCs w:val="18"/>
        </w:rPr>
        <w:t>US Air Force</w:t>
      </w:r>
    </w:p>
    <w:bookmarkEnd w:id="4"/>
    <w:p w14:paraId="29D764CC" w14:textId="33BFB0EC" w:rsidR="00080D4A" w:rsidRDefault="00080D4A" w:rsidP="00316C2F">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59BFB86D" w14:textId="54183FF9" w:rsidR="00E96D28" w:rsidRPr="00452F62" w:rsidRDefault="00FC517F" w:rsidP="00080D4A">
      <w:pPr>
        <w:spacing w:before="120" w:after="120" w:line="240" w:lineRule="auto"/>
        <w:ind w:left="720"/>
        <w:rPr>
          <w:rFonts w:ascii="Poppins" w:eastAsia="Poppins" w:hAnsi="Poppins" w:cs="Poppins"/>
          <w:bCs/>
          <w:sz w:val="18"/>
          <w:szCs w:val="18"/>
        </w:rPr>
      </w:pPr>
      <w:r w:rsidRPr="00FC517F">
        <w:rPr>
          <w:rStyle w:val="Strong"/>
          <w:rFonts w:ascii="Poppins" w:hAnsi="Poppins" w:cs="Poppins"/>
          <w:b w:val="0"/>
          <w:bCs w:val="0"/>
          <w:sz w:val="18"/>
          <w:szCs w:val="18"/>
        </w:rPr>
        <w:t>Architected and delivered an autonomous flight simulation MVP for the USAF by translating complex business requirements into robust</w:t>
      </w:r>
      <w:r w:rsidRPr="00FC517F">
        <w:rPr>
          <w:rStyle w:val="Strong"/>
          <w:rFonts w:ascii="Poppins" w:hAnsi="Poppins" w:cs="Poppins"/>
          <w:b w:val="0"/>
          <w:bCs w:val="0"/>
          <w:sz w:val="18"/>
          <w:szCs w:val="18"/>
          <w:bdr w:val="single" w:sz="2" w:space="0" w:color="E5E7EB" w:frame="1"/>
        </w:rPr>
        <w:t xml:space="preserve"> </w:t>
      </w:r>
      <w:r w:rsidRPr="00FC517F">
        <w:rPr>
          <w:rStyle w:val="Strong"/>
          <w:rFonts w:ascii="Poppins" w:hAnsi="Poppins" w:cs="Poppins"/>
          <w:b w:val="0"/>
          <w:bCs w:val="0"/>
          <w:sz w:val="18"/>
          <w:szCs w:val="18"/>
        </w:rPr>
        <w:t>technical specifications. Provided hands-on technical leadership throughout the development lifecycle, integrating advanced</w:t>
      </w:r>
      <w:r w:rsidRPr="00FC517F">
        <w:rPr>
          <w:rStyle w:val="Strong"/>
          <w:rFonts w:ascii="Poppins" w:hAnsi="Poppins" w:cs="Poppins"/>
          <w:b w:val="0"/>
          <w:bCs w:val="0"/>
          <w:sz w:val="18"/>
          <w:szCs w:val="18"/>
          <w:bdr w:val="single" w:sz="2" w:space="0" w:color="E5E7EB" w:frame="1"/>
        </w:rPr>
        <w:t xml:space="preserve"> </w:t>
      </w:r>
      <w:r w:rsidRPr="00FC517F">
        <w:rPr>
          <w:rStyle w:val="Strong"/>
          <w:rFonts w:ascii="Poppins" w:hAnsi="Poppins" w:cs="Poppins"/>
          <w:b w:val="0"/>
          <w:bCs w:val="0"/>
          <w:sz w:val="18"/>
          <w:szCs w:val="18"/>
        </w:rPr>
        <w:t>simulation technologies to meet mission objectives and ensure technical excellenc</w:t>
      </w:r>
      <w:r w:rsidR="00452F62" w:rsidRPr="00FC517F">
        <w:rPr>
          <w:rFonts w:ascii="Poppins" w:hAnsi="Poppins" w:cs="Poppins"/>
          <w:sz w:val="18"/>
          <w:szCs w:val="18"/>
        </w:rPr>
        <w:t>e</w:t>
      </w:r>
      <w:r w:rsidR="00452F62" w:rsidRPr="00452F62">
        <w:rPr>
          <w:rFonts w:ascii="Poppins" w:hAnsi="Poppins" w:cs="Poppins"/>
          <w:sz w:val="18"/>
          <w:szCs w:val="18"/>
        </w:rPr>
        <w:t>.</w:t>
      </w:r>
    </w:p>
    <w:p w14:paraId="66F0AD69" w14:textId="5607B94C" w:rsidR="00E96D28" w:rsidRDefault="00E96D28" w:rsidP="00316C2F">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Client: </w:t>
      </w:r>
      <w:r w:rsidRPr="00E96D28">
        <w:rPr>
          <w:rFonts w:ascii="Poppins" w:eastAsia="Poppins" w:hAnsi="Poppins" w:cs="Poppins"/>
          <w:bCs/>
          <w:sz w:val="18"/>
          <w:szCs w:val="18"/>
        </w:rPr>
        <w:t>Microsoft Global Data Center Division</w:t>
      </w:r>
    </w:p>
    <w:p w14:paraId="72F0B007" w14:textId="77777777" w:rsidR="00452F62" w:rsidRDefault="00E96D28" w:rsidP="00452F62">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74D19887" w14:textId="1D355BE6" w:rsidR="00D12835" w:rsidRPr="00FC517F" w:rsidRDefault="00FC517F" w:rsidP="00452F62">
      <w:pPr>
        <w:spacing w:after="0" w:line="240" w:lineRule="auto"/>
        <w:ind w:left="720"/>
        <w:rPr>
          <w:rFonts w:ascii="Poppins" w:eastAsia="Poppins" w:hAnsi="Poppins" w:cs="Poppins"/>
          <w:b/>
          <w:bCs/>
          <w:sz w:val="18"/>
          <w:szCs w:val="18"/>
        </w:rPr>
      </w:pPr>
      <w:r w:rsidRPr="00FC517F">
        <w:rPr>
          <w:rStyle w:val="Strong"/>
          <w:rFonts w:ascii="Poppins" w:hAnsi="Poppins" w:cs="Poppins"/>
          <w:b w:val="0"/>
          <w:bCs w:val="0"/>
          <w:sz w:val="18"/>
          <w:szCs w:val="18"/>
        </w:rPr>
        <w:t>Drove the design and architecture of a comprehensive supply chain visualization platform in close partnership with stakeholders. Engineered and integrated 2D/3D tracking systems, ensuring seamless interoperability and technical alignment across engineering and business domains</w:t>
      </w:r>
      <w:r w:rsidR="00452F62" w:rsidRPr="00FC517F">
        <w:rPr>
          <w:rFonts w:ascii="Poppins" w:hAnsi="Poppins" w:cs="Poppins"/>
          <w:b/>
          <w:bCs/>
          <w:sz w:val="18"/>
          <w:szCs w:val="18"/>
        </w:rPr>
        <w:t>.</w:t>
      </w:r>
      <w:r w:rsidR="00E96D28" w:rsidRPr="00FC517F">
        <w:rPr>
          <w:rFonts w:ascii="Poppins" w:eastAsia="Poppins" w:hAnsi="Poppins" w:cs="Poppins"/>
          <w:b/>
          <w:bCs/>
          <w:sz w:val="18"/>
          <w:szCs w:val="18"/>
        </w:rPr>
        <w:br/>
      </w:r>
      <w:r w:rsidR="00D12835" w:rsidRPr="00FC517F">
        <w:rPr>
          <w:rFonts w:ascii="Poppins" w:eastAsia="Poppins" w:hAnsi="Poppins" w:cs="Poppins"/>
          <w:b/>
          <w:bCs/>
          <w:sz w:val="18"/>
          <w:szCs w:val="18"/>
        </w:rPr>
        <w:tab/>
      </w:r>
    </w:p>
    <w:p w14:paraId="20F6CABB" w14:textId="6A23A72F" w:rsidR="005C78A1" w:rsidRPr="00C402FA" w:rsidRDefault="005C78A1" w:rsidP="00316C2F">
      <w:pPr>
        <w:tabs>
          <w:tab w:val="right" w:pos="11520"/>
        </w:tabs>
        <w:spacing w:after="0" w:line="240" w:lineRule="auto"/>
        <w:ind w:left="720"/>
        <w:rPr>
          <w:rFonts w:ascii="Poppins" w:eastAsia="Poppins" w:hAnsi="Poppins" w:cs="Poppins"/>
          <w:color w:val="404040"/>
          <w:sz w:val="18"/>
          <w:szCs w:val="18"/>
          <w:u w:val="single"/>
        </w:rPr>
      </w:pPr>
      <w:r>
        <w:rPr>
          <w:rFonts w:ascii="Poppins" w:eastAsia="Poppins" w:hAnsi="Poppins" w:cs="Poppins"/>
          <w:b/>
          <w:sz w:val="18"/>
          <w:szCs w:val="18"/>
        </w:rPr>
        <w:t xml:space="preserve">Client: </w:t>
      </w:r>
      <w:r w:rsidR="006321FE">
        <w:rPr>
          <w:rFonts w:ascii="Poppins" w:eastAsia="Poppins" w:hAnsi="Poppins" w:cs="Poppins"/>
          <w:bCs/>
          <w:sz w:val="18"/>
          <w:szCs w:val="18"/>
        </w:rPr>
        <w:t>T-Mobile</w:t>
      </w:r>
      <w:r w:rsidR="006321FE">
        <w:rPr>
          <w:rFonts w:ascii="Poppins" w:eastAsia="Poppins" w:hAnsi="Poppins" w:cs="Poppins"/>
          <w:bCs/>
          <w:sz w:val="18"/>
          <w:szCs w:val="18"/>
        </w:rPr>
        <w:tab/>
      </w:r>
    </w:p>
    <w:p w14:paraId="7D157814" w14:textId="77777777" w:rsidR="005C78A1" w:rsidRPr="00452F62" w:rsidRDefault="005C78A1" w:rsidP="00452F62">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7B7B14CD" w14:textId="68806ED8" w:rsidR="00452F62" w:rsidRPr="00452F62" w:rsidRDefault="00FC517F" w:rsidP="00D47C7B">
      <w:pPr>
        <w:pStyle w:val="my-0"/>
        <w:numPr>
          <w:ilvl w:val="0"/>
          <w:numId w:val="2"/>
        </w:numPr>
        <w:spacing w:before="0" w:beforeAutospacing="0" w:after="0" w:afterAutospacing="0"/>
        <w:ind w:left="1080"/>
        <w:rPr>
          <w:rFonts w:ascii="Poppins" w:hAnsi="Poppins" w:cs="Poppins"/>
          <w:sz w:val="18"/>
          <w:szCs w:val="18"/>
        </w:rPr>
      </w:pPr>
      <w:r>
        <w:rPr>
          <w:rStyle w:val="Strong"/>
          <w:rFonts w:ascii="Poppins" w:hAnsi="Poppins" w:cs="Poppins"/>
          <w:b w:val="0"/>
          <w:bCs w:val="0"/>
          <w:sz w:val="18"/>
          <w:szCs w:val="18"/>
        </w:rPr>
        <w:t>S</w:t>
      </w:r>
      <w:r w:rsidRPr="00FC517F">
        <w:rPr>
          <w:rStyle w:val="Strong"/>
          <w:rFonts w:ascii="Poppins" w:hAnsi="Poppins" w:cs="Poppins"/>
          <w:b w:val="0"/>
          <w:bCs w:val="0"/>
          <w:sz w:val="18"/>
          <w:szCs w:val="18"/>
        </w:rPr>
        <w:t xml:space="preserve">erved as </w:t>
      </w:r>
      <w:r>
        <w:rPr>
          <w:rStyle w:val="Strong"/>
          <w:rFonts w:ascii="Poppins" w:hAnsi="Poppins" w:cs="Poppins"/>
          <w:b w:val="0"/>
          <w:bCs w:val="0"/>
          <w:sz w:val="18"/>
          <w:szCs w:val="18"/>
        </w:rPr>
        <w:t>a</w:t>
      </w:r>
      <w:r w:rsidRPr="00FC517F">
        <w:rPr>
          <w:rStyle w:val="Strong"/>
          <w:rFonts w:ascii="Poppins" w:hAnsi="Poppins" w:cs="Poppins"/>
          <w:b w:val="0"/>
          <w:bCs w:val="0"/>
          <w:sz w:val="18"/>
          <w:szCs w:val="18"/>
        </w:rPr>
        <w:t xml:space="preserve"> principal architect for T-Mobile’s Privacy Platform, owning the end-to-end architecture, development, and delivery of critical system components. Collaborated with five cross-functional enterprise teams-including legal, security, product, marketing, and third-party vendors-to ensure scalable, compliant, and secure solutions</w:t>
      </w:r>
      <w:r w:rsidR="00452F62" w:rsidRPr="00452F62">
        <w:rPr>
          <w:rFonts w:ascii="Poppins" w:hAnsi="Poppins" w:cs="Poppins"/>
          <w:sz w:val="18"/>
          <w:szCs w:val="18"/>
        </w:rPr>
        <w:t>.</w:t>
      </w:r>
    </w:p>
    <w:p w14:paraId="3BD9F87B" w14:textId="648BFF36" w:rsidR="00452F62" w:rsidRPr="00FC517F" w:rsidRDefault="00FC517F" w:rsidP="00D47C7B">
      <w:pPr>
        <w:pStyle w:val="my-0"/>
        <w:numPr>
          <w:ilvl w:val="0"/>
          <w:numId w:val="2"/>
        </w:numPr>
        <w:spacing w:before="0" w:beforeAutospacing="0" w:after="0" w:afterAutospacing="0"/>
        <w:ind w:left="1080"/>
        <w:rPr>
          <w:rFonts w:ascii="Poppins" w:hAnsi="Poppins" w:cs="Poppins"/>
          <w:b/>
          <w:bCs/>
          <w:sz w:val="18"/>
          <w:szCs w:val="18"/>
        </w:rPr>
      </w:pPr>
      <w:r w:rsidRPr="00FC517F">
        <w:rPr>
          <w:rStyle w:val="Strong"/>
          <w:rFonts w:ascii="Poppins" w:hAnsi="Poppins" w:cs="Poppins"/>
          <w:b w:val="0"/>
          <w:bCs w:val="0"/>
          <w:sz w:val="18"/>
          <w:szCs w:val="18"/>
        </w:rPr>
        <w:t>Interfaced regularly with executive leadership to translate evolving business needs into actionable technical strategies, ensuring regulatory compliance and alignment with corporate objectives</w:t>
      </w:r>
      <w:r w:rsidR="00452F62" w:rsidRPr="00FC517F">
        <w:rPr>
          <w:rFonts w:ascii="Poppins" w:hAnsi="Poppins" w:cs="Poppins"/>
          <w:sz w:val="18"/>
          <w:szCs w:val="18"/>
        </w:rPr>
        <w:t>.</w:t>
      </w:r>
    </w:p>
    <w:p w14:paraId="341E51D6" w14:textId="01AC6128" w:rsidR="00452F62" w:rsidRPr="00452F62" w:rsidRDefault="00FC517F" w:rsidP="00D47C7B">
      <w:pPr>
        <w:pStyle w:val="my-0"/>
        <w:numPr>
          <w:ilvl w:val="0"/>
          <w:numId w:val="2"/>
        </w:numPr>
        <w:spacing w:before="0" w:beforeAutospacing="0" w:after="0" w:afterAutospacing="0"/>
        <w:ind w:left="1080"/>
        <w:rPr>
          <w:rFonts w:ascii="Poppins" w:hAnsi="Poppins" w:cs="Poppins"/>
          <w:sz w:val="18"/>
          <w:szCs w:val="18"/>
        </w:rPr>
      </w:pPr>
      <w:r w:rsidRPr="00FC517F">
        <w:rPr>
          <w:rStyle w:val="Strong"/>
          <w:rFonts w:ascii="Poppins" w:hAnsi="Poppins" w:cs="Poppins"/>
          <w:b w:val="0"/>
          <w:bCs w:val="0"/>
          <w:sz w:val="18"/>
          <w:szCs w:val="18"/>
        </w:rPr>
        <w:t>Oversaw the full software development lifecycle, from requirements gathering and architectural design to implementation, deployment, and post-launch optimization</w:t>
      </w:r>
      <w:r w:rsidR="00452F62" w:rsidRPr="00452F62">
        <w:rPr>
          <w:rFonts w:ascii="Poppins" w:hAnsi="Poppins" w:cs="Poppins"/>
          <w:sz w:val="18"/>
          <w:szCs w:val="18"/>
        </w:rPr>
        <w:t>.</w:t>
      </w:r>
    </w:p>
    <w:p w14:paraId="0A365FB4" w14:textId="4D17DEF9" w:rsidR="00452F62" w:rsidRPr="00452F62" w:rsidRDefault="00FC517F" w:rsidP="00D47C7B">
      <w:pPr>
        <w:pStyle w:val="my-0"/>
        <w:numPr>
          <w:ilvl w:val="0"/>
          <w:numId w:val="2"/>
        </w:numPr>
        <w:spacing w:before="0" w:beforeAutospacing="0" w:after="0" w:afterAutospacing="0"/>
        <w:ind w:left="1080"/>
        <w:rPr>
          <w:rFonts w:ascii="Poppins" w:hAnsi="Poppins" w:cs="Poppins"/>
          <w:sz w:val="18"/>
          <w:szCs w:val="18"/>
        </w:rPr>
      </w:pPr>
      <w:r w:rsidRPr="00FC517F">
        <w:rPr>
          <w:rStyle w:val="Strong"/>
          <w:rFonts w:ascii="Poppins" w:hAnsi="Poppins" w:cs="Poppins"/>
          <w:b w:val="0"/>
          <w:bCs w:val="0"/>
          <w:sz w:val="18"/>
          <w:szCs w:val="18"/>
        </w:rPr>
        <w:t>Championed engineering best practices by facilitating and participating in multiple Scrum teams, organizing technical sessions, and mentoring engineers to foster innovation and deliver high-quality results</w:t>
      </w:r>
      <w:r w:rsidR="00452F62" w:rsidRPr="00452F62">
        <w:rPr>
          <w:rFonts w:ascii="Poppins" w:hAnsi="Poppins" w:cs="Poppins"/>
          <w:sz w:val="18"/>
          <w:szCs w:val="18"/>
        </w:rPr>
        <w:t>.</w:t>
      </w:r>
    </w:p>
    <w:p w14:paraId="63023183" w14:textId="27D1CD14" w:rsidR="00452F62" w:rsidRPr="00452F62" w:rsidRDefault="00FC517F" w:rsidP="00D47C7B">
      <w:pPr>
        <w:pStyle w:val="my-0"/>
        <w:numPr>
          <w:ilvl w:val="0"/>
          <w:numId w:val="2"/>
        </w:numPr>
        <w:spacing w:before="0" w:beforeAutospacing="0" w:after="0" w:afterAutospacing="0"/>
        <w:ind w:left="1080"/>
        <w:rPr>
          <w:rFonts w:ascii="Poppins" w:hAnsi="Poppins" w:cs="Poppins"/>
          <w:sz w:val="18"/>
          <w:szCs w:val="18"/>
        </w:rPr>
      </w:pPr>
      <w:r w:rsidRPr="00FC517F">
        <w:rPr>
          <w:rStyle w:val="Strong"/>
          <w:rFonts w:ascii="Poppins" w:hAnsi="Poppins" w:cs="Poppins"/>
          <w:b w:val="0"/>
          <w:bCs w:val="0"/>
          <w:sz w:val="18"/>
          <w:szCs w:val="18"/>
        </w:rPr>
        <w:t>Engineered automated onboarding solutions for 1,000+ internal and external systems, delivering scalable, agent-based platforms for privacy request processing</w:t>
      </w:r>
      <w:r w:rsidR="00452F62" w:rsidRPr="00452F62">
        <w:rPr>
          <w:rFonts w:ascii="Poppins" w:hAnsi="Poppins" w:cs="Poppins"/>
          <w:sz w:val="18"/>
          <w:szCs w:val="18"/>
        </w:rPr>
        <w:t>.</w:t>
      </w:r>
    </w:p>
    <w:p w14:paraId="66326679" w14:textId="77777777" w:rsidR="00452F62" w:rsidRPr="00452F62" w:rsidRDefault="00452F62" w:rsidP="00D47C7B">
      <w:pPr>
        <w:pStyle w:val="my-0"/>
        <w:numPr>
          <w:ilvl w:val="0"/>
          <w:numId w:val="2"/>
        </w:numPr>
        <w:spacing w:before="0" w:beforeAutospacing="0" w:after="0" w:afterAutospacing="0"/>
        <w:ind w:left="1080"/>
        <w:rPr>
          <w:rFonts w:ascii="Poppins" w:hAnsi="Poppins" w:cs="Poppins"/>
          <w:sz w:val="18"/>
          <w:szCs w:val="18"/>
        </w:rPr>
      </w:pPr>
      <w:r w:rsidRPr="00452F62">
        <w:rPr>
          <w:rFonts w:ascii="Poppins" w:hAnsi="Poppins" w:cs="Poppins"/>
          <w:sz w:val="18"/>
          <w:szCs w:val="18"/>
        </w:rPr>
        <w:t>Directed the development of analytics and reporting platforms for compliance and auditing, emphasizing quality, documentation, and end-user enablement.</w:t>
      </w:r>
    </w:p>
    <w:p w14:paraId="6AA2CF33" w14:textId="77777777" w:rsidR="00452F62" w:rsidRDefault="00452F62" w:rsidP="00D47C7B">
      <w:pPr>
        <w:tabs>
          <w:tab w:val="right" w:pos="11520"/>
        </w:tabs>
        <w:spacing w:before="120" w:after="120" w:line="240" w:lineRule="auto"/>
        <w:rPr>
          <w:rFonts w:ascii="Poppins" w:eastAsia="Poppins" w:hAnsi="Poppins" w:cs="Poppins"/>
          <w:b/>
          <w:bCs/>
          <w:iCs/>
          <w:color w:val="000000" w:themeColor="text1"/>
          <w:sz w:val="18"/>
          <w:szCs w:val="18"/>
        </w:rPr>
      </w:pPr>
    </w:p>
    <w:p w14:paraId="79468337" w14:textId="07A54709" w:rsidR="008326DB" w:rsidRPr="000B73EA" w:rsidRDefault="000B73EA" w:rsidP="00D47C7B">
      <w:pPr>
        <w:tabs>
          <w:tab w:val="right" w:pos="11520"/>
        </w:tabs>
        <w:spacing w:before="120" w:after="0" w:line="240" w:lineRule="auto"/>
        <w:ind w:left="720"/>
        <w:rPr>
          <w:rFonts w:ascii="Poppins" w:eastAsia="Poppins" w:hAnsi="Poppins" w:cs="Poppins"/>
          <w:b/>
          <w:color w:val="FF0000"/>
          <w:sz w:val="18"/>
          <w:szCs w:val="18"/>
        </w:rPr>
      </w:pPr>
      <w:r w:rsidRPr="00337D3A">
        <w:rPr>
          <w:rFonts w:ascii="Poppins" w:eastAsia="Poppins" w:hAnsi="Poppins" w:cs="Poppins"/>
          <w:b/>
          <w:color w:val="0070C0"/>
          <w:sz w:val="18"/>
          <w:szCs w:val="18"/>
        </w:rPr>
        <w:t>Neuron</w:t>
      </w:r>
      <w:r w:rsidRPr="00337D3A">
        <w:rPr>
          <w:rFonts w:ascii="Poppins" w:eastAsia="Poppins" w:hAnsi="Poppins" w:cs="Poppins"/>
          <w:b/>
          <w:bCs/>
          <w:color w:val="0070C0"/>
          <w:sz w:val="18"/>
          <w:szCs w:val="18"/>
        </w:rPr>
        <w:t xml:space="preserve"> Edge Technologies LLC </w:t>
      </w:r>
      <w:r w:rsidR="000768A5">
        <w:rPr>
          <w:rFonts w:ascii="Poppins" w:eastAsia="Poppins" w:hAnsi="Poppins" w:cs="Poppins"/>
          <w:b/>
          <w:color w:val="FE5022"/>
          <w:sz w:val="18"/>
          <w:szCs w:val="18"/>
        </w:rPr>
        <w:tab/>
      </w:r>
      <w:r>
        <w:rPr>
          <w:rFonts w:ascii="Poppins" w:eastAsia="Poppins" w:hAnsi="Poppins" w:cs="Poppins"/>
          <w:color w:val="808080"/>
          <w:sz w:val="18"/>
          <w:szCs w:val="18"/>
        </w:rPr>
        <w:t>12</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04</w:t>
      </w:r>
      <w:r w:rsidR="00C402FA">
        <w:rPr>
          <w:rFonts w:ascii="Poppins" w:eastAsia="Poppins" w:hAnsi="Poppins" w:cs="Poppins"/>
          <w:color w:val="808080"/>
          <w:sz w:val="18"/>
          <w:szCs w:val="18"/>
        </w:rPr>
        <w:t>.</w:t>
      </w:r>
      <w:r>
        <w:rPr>
          <w:rFonts w:ascii="Poppins" w:eastAsia="Poppins" w:hAnsi="Poppins" w:cs="Poppins"/>
          <w:color w:val="808080"/>
          <w:sz w:val="18"/>
          <w:szCs w:val="18"/>
        </w:rPr>
        <w:t>2021</w:t>
      </w:r>
    </w:p>
    <w:p w14:paraId="4DEB95F8" w14:textId="2089D644" w:rsidR="00450345" w:rsidRPr="000B73EA" w:rsidRDefault="00EC3D80" w:rsidP="00D47C7B">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0B73EA" w:rsidRPr="000B73EA">
        <w:rPr>
          <w:rFonts w:ascii="Poppins" w:eastAsia="Poppins" w:hAnsi="Poppins" w:cs="Poppins"/>
          <w:bCs/>
          <w:sz w:val="18"/>
          <w:szCs w:val="18"/>
        </w:rPr>
        <w:t>Enterprise Architect</w:t>
      </w:r>
    </w:p>
    <w:p w14:paraId="0D68EDFF" w14:textId="77777777" w:rsidR="00450345" w:rsidRDefault="00450345" w:rsidP="00D47C7B">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21EEDA08" w14:textId="77777777" w:rsidR="0060348C" w:rsidRPr="0060348C" w:rsidRDefault="0060348C" w:rsidP="0060348C">
      <w:pPr>
        <w:tabs>
          <w:tab w:val="num" w:pos="720"/>
          <w:tab w:val="right" w:pos="11520"/>
        </w:tabs>
        <w:spacing w:before="120" w:after="120" w:line="240" w:lineRule="auto"/>
        <w:ind w:left="720"/>
        <w:rPr>
          <w:rFonts w:ascii="Poppins" w:eastAsia="Poppins" w:hAnsi="Poppins" w:cs="Poppins"/>
          <w:iCs/>
          <w:color w:val="000000" w:themeColor="text1"/>
          <w:sz w:val="18"/>
          <w:szCs w:val="18"/>
        </w:rPr>
      </w:pPr>
      <w:r w:rsidRPr="0060348C">
        <w:rPr>
          <w:rFonts w:ascii="Poppins" w:eastAsia="Poppins" w:hAnsi="Poppins" w:cs="Poppins"/>
          <w:iCs/>
          <w:color w:val="000000" w:themeColor="text1"/>
          <w:sz w:val="18"/>
          <w:szCs w:val="18"/>
        </w:rPr>
        <w:t>Designed and executed scalable sensor platform connected to cloud by facilitating near real-time data collection and empowering customers in implementing automated adjustments. Utilized machine learning, reinforcement learning, GAN/LSTM networks, unsupervised learning methods, and integrated computer vision algorithms with OpenCV for advanced and efficient solutions. Crafted product roadmaps and specifications, encompassing hardware requirements, software API definitions, software architecture, user manuals, documentation, and technology selection.</w:t>
      </w:r>
    </w:p>
    <w:p w14:paraId="0C64CA15" w14:textId="77777777" w:rsidR="002544A4" w:rsidRPr="002544A4"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2544A4">
        <w:rPr>
          <w:rFonts w:ascii="Poppins" w:eastAsia="Poppins" w:hAnsi="Poppins" w:cs="Poppins"/>
          <w:iCs/>
          <w:color w:val="000000" w:themeColor="text1"/>
          <w:sz w:val="18"/>
          <w:szCs w:val="18"/>
        </w:rPr>
        <w:t>Contributed to development, refinement, prioritization, and execution of product strategy and roadmap by engaging with cross-functional teams in engineering, products, marketing, sales, client services, and business development.</w:t>
      </w:r>
    </w:p>
    <w:p w14:paraId="11A942E6" w14:textId="77777777" w:rsidR="002544A4" w:rsidRPr="002544A4"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2544A4">
        <w:rPr>
          <w:rFonts w:ascii="Poppins" w:eastAsia="Poppins" w:hAnsi="Poppins" w:cs="Poppins"/>
          <w:iCs/>
          <w:color w:val="000000" w:themeColor="text1"/>
          <w:sz w:val="18"/>
          <w:szCs w:val="18"/>
        </w:rPr>
        <w:t>Created innovative solutions tailored for financial, telecommunication, and gaming industries by guiding team of 25 engineers and artificial intelligence scientists.</w:t>
      </w:r>
    </w:p>
    <w:p w14:paraId="25783F08" w14:textId="77777777" w:rsidR="002544A4" w:rsidRPr="002544A4"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2544A4">
        <w:rPr>
          <w:rFonts w:ascii="Poppins" w:eastAsia="Poppins" w:hAnsi="Poppins" w:cs="Poppins"/>
          <w:iCs/>
          <w:color w:val="000000" w:themeColor="text1"/>
          <w:sz w:val="18"/>
          <w:szCs w:val="18"/>
        </w:rPr>
        <w:t>Served millions of customers by handling real-time processing of billions of dollars and implementing thousands of self-service devices.</w:t>
      </w:r>
    </w:p>
    <w:p w14:paraId="5C08C6A9" w14:textId="77777777" w:rsidR="00C402FA" w:rsidRDefault="00C402FA" w:rsidP="00C402FA">
      <w:pPr>
        <w:tabs>
          <w:tab w:val="right" w:pos="11520"/>
        </w:tabs>
        <w:spacing w:before="120" w:after="120" w:line="240" w:lineRule="auto"/>
        <w:ind w:left="720"/>
        <w:rPr>
          <w:rFonts w:ascii="Poppins" w:eastAsia="Poppins" w:hAnsi="Poppins" w:cs="Poppins"/>
          <w:b/>
          <w:color w:val="0070C0"/>
          <w:sz w:val="18"/>
          <w:szCs w:val="18"/>
        </w:rPr>
      </w:pPr>
    </w:p>
    <w:p w14:paraId="0D72C464" w14:textId="77777777" w:rsidR="00D47C7B" w:rsidRDefault="00D47C7B" w:rsidP="00D47C7B">
      <w:pPr>
        <w:tabs>
          <w:tab w:val="right" w:pos="11520"/>
        </w:tabs>
        <w:spacing w:before="120" w:after="0" w:line="240" w:lineRule="auto"/>
        <w:ind w:left="720"/>
        <w:rPr>
          <w:rFonts w:ascii="Poppins" w:eastAsia="Poppins" w:hAnsi="Poppins" w:cs="Poppins"/>
          <w:b/>
          <w:bCs/>
          <w:color w:val="0070C0"/>
          <w:sz w:val="18"/>
          <w:szCs w:val="18"/>
        </w:rPr>
      </w:pPr>
    </w:p>
    <w:p w14:paraId="57BA38FB" w14:textId="705524D4" w:rsidR="00C402FA" w:rsidRPr="000B73EA" w:rsidRDefault="000B73EA" w:rsidP="00D47C7B">
      <w:pPr>
        <w:tabs>
          <w:tab w:val="right" w:pos="11520"/>
        </w:tabs>
        <w:spacing w:before="120" w:after="0" w:line="240" w:lineRule="auto"/>
        <w:ind w:left="720"/>
        <w:rPr>
          <w:rFonts w:ascii="Poppins" w:eastAsia="Poppins" w:hAnsi="Poppins" w:cs="Poppins"/>
          <w:b/>
          <w:color w:val="FF0000"/>
          <w:sz w:val="18"/>
          <w:szCs w:val="18"/>
        </w:rPr>
      </w:pPr>
      <w:r w:rsidRPr="00337D3A">
        <w:rPr>
          <w:rFonts w:ascii="Poppins" w:eastAsia="Poppins" w:hAnsi="Poppins" w:cs="Poppins"/>
          <w:b/>
          <w:bCs/>
          <w:color w:val="0070C0"/>
          <w:sz w:val="18"/>
          <w:szCs w:val="18"/>
        </w:rPr>
        <w:lastRenderedPageBreak/>
        <w:t xml:space="preserve">Speckeye Technology </w:t>
      </w:r>
      <w:r w:rsidR="00C402FA">
        <w:rPr>
          <w:rFonts w:ascii="Poppins" w:eastAsia="Poppins" w:hAnsi="Poppins" w:cs="Poppins"/>
          <w:b/>
          <w:color w:val="FE5022"/>
          <w:sz w:val="18"/>
          <w:szCs w:val="18"/>
        </w:rPr>
        <w:tab/>
      </w:r>
      <w:r w:rsidR="00C402FA">
        <w:rPr>
          <w:rFonts w:ascii="Poppins" w:eastAsia="Poppins" w:hAnsi="Poppins" w:cs="Poppins"/>
          <w:color w:val="808080"/>
          <w:sz w:val="18"/>
          <w:szCs w:val="18"/>
        </w:rPr>
        <w:t>06.</w:t>
      </w:r>
      <w:r>
        <w:rPr>
          <w:rFonts w:ascii="Poppins" w:eastAsia="Poppins" w:hAnsi="Poppins" w:cs="Poppins"/>
          <w:color w:val="808080"/>
          <w:sz w:val="18"/>
          <w:szCs w:val="18"/>
        </w:rPr>
        <w:t>2012</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10</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p>
    <w:p w14:paraId="1E28CB21" w14:textId="62EDBEE0" w:rsidR="00C402FA" w:rsidRPr="00450345" w:rsidRDefault="00C402FA" w:rsidP="00D47C7B">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0B73EA" w:rsidRPr="000B73EA">
        <w:rPr>
          <w:rFonts w:ascii="Poppins" w:eastAsia="Poppins" w:hAnsi="Poppins" w:cs="Poppins"/>
          <w:bCs/>
          <w:sz w:val="18"/>
          <w:szCs w:val="18"/>
        </w:rPr>
        <w:t xml:space="preserve">Enterprise Architect </w:t>
      </w:r>
    </w:p>
    <w:p w14:paraId="1E057194" w14:textId="77777777" w:rsidR="00C402FA" w:rsidRDefault="00C402FA" w:rsidP="00D47C7B">
      <w:pPr>
        <w:spacing w:after="12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4413A995" w14:textId="77777777" w:rsidR="007F3101" w:rsidRPr="007F3101" w:rsidRDefault="007F3101" w:rsidP="007F3101">
      <w:pPr>
        <w:tabs>
          <w:tab w:val="num" w:pos="720"/>
          <w:tab w:val="right" w:pos="11520"/>
        </w:tabs>
        <w:spacing w:before="120" w:after="120" w:line="240" w:lineRule="auto"/>
        <w:ind w:left="720"/>
        <w:rPr>
          <w:rFonts w:ascii="Poppins" w:eastAsia="Poppins" w:hAnsi="Poppins" w:cs="Poppins"/>
          <w:iCs/>
          <w:color w:val="000000" w:themeColor="text1"/>
          <w:sz w:val="18"/>
          <w:szCs w:val="18"/>
        </w:rPr>
      </w:pPr>
      <w:r w:rsidRPr="007F3101">
        <w:rPr>
          <w:rFonts w:ascii="Poppins" w:eastAsia="Poppins" w:hAnsi="Poppins" w:cs="Poppins"/>
          <w:iCs/>
          <w:color w:val="000000" w:themeColor="text1"/>
          <w:sz w:val="18"/>
          <w:szCs w:val="18"/>
        </w:rPr>
        <w:t>Led architectural design and development of enterprise software solutions. Devised scalable, reliable, and high-performance software architecture to meet business goals. Collaborated with stakeholders to gather and understand business requirements and objectives.</w:t>
      </w:r>
    </w:p>
    <w:p w14:paraId="3A2F9D13" w14:textId="77777777" w:rsidR="002E7966" w:rsidRPr="002E7966"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2E7966">
        <w:rPr>
          <w:rFonts w:ascii="Poppins" w:eastAsia="Poppins" w:hAnsi="Poppins" w:cs="Poppins"/>
          <w:iCs/>
          <w:color w:val="000000" w:themeColor="text1"/>
          <w:sz w:val="18"/>
          <w:szCs w:val="18"/>
        </w:rPr>
        <w:t>Achieved 99.3% accuracy in deciphering hand-written courtesy amounts by designing, formulating, and executing check processing platform with AI and Deep Learning engine.</w:t>
      </w:r>
    </w:p>
    <w:p w14:paraId="4FA9C5EF" w14:textId="77777777" w:rsidR="002E7966"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2E7966">
        <w:rPr>
          <w:rFonts w:ascii="Poppins" w:eastAsia="Poppins" w:hAnsi="Poppins" w:cs="Poppins"/>
          <w:iCs/>
          <w:color w:val="000000" w:themeColor="text1"/>
          <w:sz w:val="18"/>
          <w:szCs w:val="18"/>
        </w:rPr>
        <w:t>Managed annual volume surpassing €2B, incorporating Black-Scholes model by creating dynamic foreign exchange platform with currency options trading.</w:t>
      </w:r>
    </w:p>
    <w:p w14:paraId="62FB4E2C" w14:textId="12D4DF18" w:rsidR="005C2896" w:rsidRPr="005C2896" w:rsidRDefault="005C2896" w:rsidP="005C2896">
      <w:pPr>
        <w:pStyle w:val="ListParagraph"/>
        <w:numPr>
          <w:ilvl w:val="0"/>
          <w:numId w:val="2"/>
        </w:numPr>
        <w:tabs>
          <w:tab w:val="num" w:pos="720"/>
          <w:tab w:val="num" w:pos="1440"/>
          <w:tab w:val="right" w:pos="11520"/>
        </w:tabs>
        <w:spacing w:before="120" w:after="120" w:line="240" w:lineRule="auto"/>
        <w:rPr>
          <w:rFonts w:ascii="Segoe UI" w:eastAsia="Times New Roman" w:hAnsi="Segoe UI" w:cs="Segoe UI"/>
          <w:sz w:val="24"/>
          <w:szCs w:val="24"/>
        </w:rPr>
      </w:pPr>
      <w:r>
        <w:rPr>
          <w:rFonts w:ascii="Poppins" w:eastAsia="Poppins" w:hAnsi="Poppins" w:cs="Poppins"/>
          <w:iCs/>
          <w:color w:val="000000" w:themeColor="text1"/>
          <w:sz w:val="18"/>
          <w:szCs w:val="18"/>
        </w:rPr>
        <w:t>Migrated Flash-based frontend of a currency trading platform to Angular, enabling real-time updates and order processing for forex and commodity trading. Including futures and options</w:t>
      </w:r>
    </w:p>
    <w:p w14:paraId="3F1B3F1C" w14:textId="77777777" w:rsidR="002E7966" w:rsidRPr="002E7966"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2E7966">
        <w:rPr>
          <w:rFonts w:ascii="Poppins" w:eastAsia="Poppins" w:hAnsi="Poppins" w:cs="Poppins"/>
          <w:iCs/>
          <w:color w:val="000000" w:themeColor="text1"/>
          <w:sz w:val="18"/>
          <w:szCs w:val="18"/>
        </w:rPr>
        <w:t>Secured 1M+ telecommunication contracts and generated financial reports daily by developing extremely scalable and automated contract validation platform.</w:t>
      </w:r>
    </w:p>
    <w:p w14:paraId="31F18D78" w14:textId="501BCDDC" w:rsidR="00055A5C" w:rsidRPr="00563608" w:rsidRDefault="002E7966" w:rsidP="00563608">
      <w:pPr>
        <w:pStyle w:val="ListParagraph"/>
        <w:numPr>
          <w:ilvl w:val="0"/>
          <w:numId w:val="2"/>
        </w:numPr>
        <w:tabs>
          <w:tab w:val="right" w:pos="11520"/>
        </w:tabs>
        <w:spacing w:before="120" w:after="120" w:line="240" w:lineRule="auto"/>
        <w:rPr>
          <w:rFonts w:ascii="Poppins" w:eastAsia="Poppins" w:hAnsi="Poppins" w:cs="Poppins"/>
          <w:iCs/>
          <w:color w:val="000000" w:themeColor="text1"/>
          <w:sz w:val="18"/>
          <w:szCs w:val="18"/>
        </w:rPr>
      </w:pPr>
      <w:r w:rsidRPr="002E7966">
        <w:rPr>
          <w:rFonts w:ascii="Poppins" w:eastAsia="Poppins" w:hAnsi="Poppins" w:cs="Poppins"/>
          <w:iCs/>
          <w:color w:val="000000" w:themeColor="text1"/>
          <w:sz w:val="18"/>
          <w:szCs w:val="18"/>
        </w:rPr>
        <w:t xml:space="preserve">Streamlined KYC onboarding processes by developing Internet of Things (IoT) devices. </w:t>
      </w:r>
      <w:r w:rsidR="00316C2F">
        <w:rPr>
          <w:rFonts w:ascii="Poppins" w:eastAsia="Poppins" w:hAnsi="Poppins" w:cs="Poppins"/>
          <w:iCs/>
          <w:color w:val="000000" w:themeColor="text1"/>
          <w:sz w:val="18"/>
          <w:szCs w:val="18"/>
        </w:rPr>
        <w:br/>
      </w:r>
    </w:p>
    <w:p w14:paraId="66EB2E54" w14:textId="290AA8C5" w:rsidR="000B73EA" w:rsidRPr="000B73EA" w:rsidRDefault="000B73EA" w:rsidP="00D47C7B">
      <w:pPr>
        <w:tabs>
          <w:tab w:val="right" w:pos="11520"/>
        </w:tabs>
        <w:spacing w:before="120" w:after="0" w:line="240" w:lineRule="auto"/>
        <w:ind w:left="720"/>
        <w:rPr>
          <w:rFonts w:ascii="Poppins" w:eastAsia="Poppins" w:hAnsi="Poppins" w:cs="Poppins"/>
          <w:b/>
          <w:bCs/>
          <w:color w:val="FF0000"/>
          <w:sz w:val="18"/>
          <w:szCs w:val="18"/>
        </w:rPr>
      </w:pPr>
      <w:r w:rsidRPr="00337D3A">
        <w:rPr>
          <w:rFonts w:ascii="Poppins" w:eastAsia="Poppins" w:hAnsi="Poppins" w:cs="Poppins"/>
          <w:b/>
          <w:bCs/>
          <w:color w:val="0070C0"/>
          <w:sz w:val="18"/>
          <w:szCs w:val="18"/>
        </w:rPr>
        <w:t xml:space="preserve">Fedaso || Orone Group </w:t>
      </w:r>
      <w:r w:rsidRPr="000B73EA">
        <w:rPr>
          <w:rFonts w:ascii="Poppins" w:eastAsia="Poppins" w:hAnsi="Poppins" w:cs="Poppins"/>
          <w:b/>
          <w:color w:val="FE5022"/>
          <w:sz w:val="18"/>
          <w:szCs w:val="18"/>
        </w:rPr>
        <w:tab/>
      </w:r>
      <w:r>
        <w:rPr>
          <w:rFonts w:ascii="Poppins" w:eastAsia="Poppins" w:hAnsi="Poppins" w:cs="Poppins"/>
          <w:color w:val="808080"/>
          <w:sz w:val="18"/>
          <w:szCs w:val="18"/>
        </w:rPr>
        <w:t>04</w:t>
      </w:r>
      <w:r w:rsidRPr="000B73EA">
        <w:rPr>
          <w:rFonts w:ascii="Poppins" w:eastAsia="Poppins" w:hAnsi="Poppins" w:cs="Poppins"/>
          <w:color w:val="808080"/>
          <w:sz w:val="18"/>
          <w:szCs w:val="18"/>
        </w:rPr>
        <w:t>.</w:t>
      </w:r>
      <w:r>
        <w:rPr>
          <w:rFonts w:ascii="Poppins" w:eastAsia="Poppins" w:hAnsi="Poppins" w:cs="Poppins"/>
          <w:color w:val="808080"/>
          <w:sz w:val="18"/>
          <w:szCs w:val="18"/>
        </w:rPr>
        <w:t>2010</w:t>
      </w:r>
      <w:r w:rsidRPr="000B73EA">
        <w:rPr>
          <w:rFonts w:ascii="Poppins" w:eastAsia="Poppins" w:hAnsi="Poppins" w:cs="Poppins"/>
          <w:color w:val="808080"/>
          <w:sz w:val="18"/>
          <w:szCs w:val="18"/>
        </w:rPr>
        <w:t xml:space="preserve"> – </w:t>
      </w:r>
      <w:r>
        <w:rPr>
          <w:rFonts w:ascii="Poppins" w:eastAsia="Poppins" w:hAnsi="Poppins" w:cs="Poppins"/>
          <w:color w:val="808080"/>
          <w:sz w:val="18"/>
          <w:szCs w:val="18"/>
        </w:rPr>
        <w:t>05</w:t>
      </w:r>
      <w:r w:rsidRPr="000B73EA">
        <w:rPr>
          <w:rFonts w:ascii="Poppins" w:eastAsia="Poppins" w:hAnsi="Poppins" w:cs="Poppins"/>
          <w:color w:val="808080"/>
          <w:sz w:val="18"/>
          <w:szCs w:val="18"/>
        </w:rPr>
        <w:t>.</w:t>
      </w:r>
      <w:r>
        <w:rPr>
          <w:rFonts w:ascii="Poppins" w:eastAsia="Poppins" w:hAnsi="Poppins" w:cs="Poppins"/>
          <w:color w:val="808080"/>
          <w:sz w:val="18"/>
          <w:szCs w:val="18"/>
        </w:rPr>
        <w:t>2012</w:t>
      </w:r>
    </w:p>
    <w:p w14:paraId="675D28FA" w14:textId="0707075D" w:rsidR="000B73EA" w:rsidRPr="000B73EA" w:rsidRDefault="000B73EA" w:rsidP="00D47C7B">
      <w:pPr>
        <w:spacing w:after="0"/>
        <w:ind w:left="720"/>
        <w:rPr>
          <w:rFonts w:ascii="Poppins" w:eastAsia="Poppins" w:hAnsi="Poppins" w:cs="Poppins"/>
          <w:bCs/>
          <w:sz w:val="18"/>
          <w:szCs w:val="18"/>
        </w:rPr>
      </w:pPr>
      <w:r>
        <w:rPr>
          <w:rFonts w:ascii="Poppins" w:eastAsia="Poppins" w:hAnsi="Poppins" w:cs="Poppins"/>
          <w:b/>
          <w:sz w:val="18"/>
          <w:szCs w:val="18"/>
        </w:rPr>
        <w:t xml:space="preserve">Position: </w:t>
      </w:r>
      <w:r w:rsidRPr="000B73EA">
        <w:rPr>
          <w:rFonts w:ascii="Poppins" w:eastAsia="Poppins" w:hAnsi="Poppins" w:cs="Poppins"/>
          <w:bCs/>
          <w:sz w:val="18"/>
          <w:szCs w:val="18"/>
        </w:rPr>
        <w:t xml:space="preserve">Principal Architect - Software Development &amp; Tooling </w:t>
      </w:r>
    </w:p>
    <w:p w14:paraId="7BF9DE33" w14:textId="77777777" w:rsidR="000B73EA" w:rsidRDefault="000B73EA" w:rsidP="00D47C7B">
      <w:pPr>
        <w:spacing w:after="12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047A7DFD" w14:textId="77777777" w:rsidR="006A7FC9" w:rsidRPr="006A7FC9" w:rsidRDefault="006A7FC9" w:rsidP="006A7FC9">
      <w:pPr>
        <w:tabs>
          <w:tab w:val="num" w:pos="720"/>
          <w:tab w:val="right" w:pos="11520"/>
        </w:tabs>
        <w:spacing w:before="120" w:after="120" w:line="240" w:lineRule="auto"/>
        <w:ind w:left="720"/>
        <w:rPr>
          <w:rFonts w:ascii="Poppins" w:eastAsia="Poppins" w:hAnsi="Poppins" w:cs="Poppins"/>
          <w:iCs/>
          <w:color w:val="000000" w:themeColor="text1"/>
          <w:sz w:val="18"/>
          <w:szCs w:val="18"/>
        </w:rPr>
      </w:pPr>
      <w:r w:rsidRPr="006A7FC9">
        <w:rPr>
          <w:rFonts w:ascii="Poppins" w:eastAsia="Poppins" w:hAnsi="Poppins" w:cs="Poppins"/>
          <w:iCs/>
          <w:color w:val="000000" w:themeColor="text1"/>
          <w:sz w:val="18"/>
          <w:szCs w:val="18"/>
        </w:rPr>
        <w:t xml:space="preserve">Directed engineering R&amp;D and onshore/offshore IT teams for successful project outcomes. Oversaw technology selection, product definitions, roadmaps, specifications, and development and delivery of multiple internal/external products for customers across diverse industries, including financial, insurance, retail, and government to meet specific needs of clients. </w:t>
      </w:r>
    </w:p>
    <w:p w14:paraId="7A44EF0C" w14:textId="77777777" w:rsidR="001D695D" w:rsidRPr="001D695D" w:rsidRDefault="001D69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1D695D">
        <w:rPr>
          <w:rFonts w:ascii="Poppins" w:eastAsia="Poppins" w:hAnsi="Poppins" w:cs="Poppins"/>
          <w:iCs/>
          <w:color w:val="000000" w:themeColor="text1"/>
          <w:sz w:val="18"/>
          <w:szCs w:val="18"/>
        </w:rPr>
        <w:t>Implemented Agile/Scrum methodology across various geographic locations by restructuring engineering team.</w:t>
      </w:r>
    </w:p>
    <w:p w14:paraId="77FD25AD" w14:textId="3C374C5F" w:rsidR="00D81C07" w:rsidRDefault="001D695D"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1D695D">
        <w:rPr>
          <w:rFonts w:ascii="Poppins" w:eastAsia="Poppins" w:hAnsi="Poppins" w:cs="Poppins"/>
          <w:iCs/>
          <w:color w:val="000000" w:themeColor="text1"/>
          <w:sz w:val="18"/>
          <w:szCs w:val="18"/>
        </w:rPr>
        <w:t>Shifted from in-house applications to REST API Web Service Platforms by guiding strategic initiative.</w:t>
      </w:r>
    </w:p>
    <w:p w14:paraId="192C51C9" w14:textId="2C9FA83C" w:rsidR="00D81C07"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Pr>
          <w:rFonts w:ascii="Poppins" w:eastAsia="Poppins" w:hAnsi="Poppins" w:cs="Poppins"/>
          <w:iCs/>
          <w:color w:val="000000" w:themeColor="text1"/>
          <w:sz w:val="18"/>
          <w:szCs w:val="18"/>
        </w:rPr>
        <w:t>Developed EBP’s public tender platform upgrade using C#.NET backend and ASP.NET frontend, implementing MV</w:t>
      </w:r>
      <w:r w:rsidR="004E3DAF">
        <w:rPr>
          <w:rFonts w:ascii="Poppins" w:eastAsia="Poppins" w:hAnsi="Poppins" w:cs="Poppins"/>
          <w:iCs/>
          <w:color w:val="000000" w:themeColor="text1"/>
          <w:sz w:val="18"/>
          <w:szCs w:val="18"/>
        </w:rPr>
        <w:t>C</w:t>
      </w:r>
      <w:r>
        <w:rPr>
          <w:rFonts w:ascii="Poppins" w:eastAsia="Poppins" w:hAnsi="Poppins" w:cs="Poppins"/>
          <w:iCs/>
          <w:color w:val="000000" w:themeColor="text1"/>
          <w:sz w:val="18"/>
          <w:szCs w:val="18"/>
        </w:rPr>
        <w:t xml:space="preserve"> design patterns and separation of concerns</w:t>
      </w:r>
    </w:p>
    <w:p w14:paraId="6A7798F1" w14:textId="4E48EA7F" w:rsidR="00D81C07"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Pr>
          <w:rFonts w:ascii="Poppins" w:eastAsia="Poppins" w:hAnsi="Poppins" w:cs="Poppins"/>
          <w:iCs/>
          <w:color w:val="000000" w:themeColor="text1"/>
          <w:sz w:val="18"/>
          <w:szCs w:val="18"/>
        </w:rPr>
        <w:t>Migrated business logic from stored procedures to dedicated business layer with caching for improved scalability</w:t>
      </w:r>
    </w:p>
    <w:p w14:paraId="4523F63E" w14:textId="21CA3FF8" w:rsidR="00D81C07" w:rsidRPr="00D81C07"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Pr>
          <w:rFonts w:ascii="Poppins" w:eastAsia="Poppins" w:hAnsi="Poppins" w:cs="Poppins"/>
          <w:iCs/>
          <w:color w:val="000000" w:themeColor="text1"/>
          <w:sz w:val="18"/>
          <w:szCs w:val="18"/>
        </w:rPr>
        <w:t>Created automated B2B tender matching system with custom notification engine for client defined criteria</w:t>
      </w:r>
    </w:p>
    <w:p w14:paraId="38F016DF" w14:textId="77777777" w:rsidR="000B73EA" w:rsidRPr="007D5152" w:rsidRDefault="000B73EA" w:rsidP="000B73EA">
      <w:pPr>
        <w:tabs>
          <w:tab w:val="num" w:pos="720"/>
          <w:tab w:val="right" w:pos="11520"/>
        </w:tabs>
        <w:spacing w:before="120" w:after="120" w:line="240" w:lineRule="auto"/>
        <w:ind w:left="720"/>
        <w:rPr>
          <w:rFonts w:ascii="Poppins" w:eastAsia="Poppins" w:hAnsi="Poppins" w:cs="Poppins"/>
          <w:b/>
          <w:bCs/>
          <w:color w:val="FF0000"/>
          <w:sz w:val="18"/>
          <w:szCs w:val="18"/>
        </w:rPr>
      </w:pPr>
    </w:p>
    <w:p w14:paraId="22C951DC" w14:textId="38D72473" w:rsidR="000B73EA" w:rsidRPr="000B73EA" w:rsidRDefault="00A22E97" w:rsidP="000B73EA">
      <w:pPr>
        <w:tabs>
          <w:tab w:val="right" w:pos="11520"/>
        </w:tabs>
        <w:spacing w:before="120" w:after="120" w:line="240" w:lineRule="auto"/>
        <w:ind w:left="720"/>
        <w:rPr>
          <w:rFonts w:ascii="Poppins" w:eastAsia="Poppins" w:hAnsi="Poppins" w:cs="Poppins"/>
          <w:b/>
          <w:bCs/>
          <w:color w:val="FF0000"/>
          <w:sz w:val="18"/>
          <w:szCs w:val="18"/>
        </w:rPr>
      </w:pPr>
      <w:r w:rsidRPr="00337D3A">
        <w:rPr>
          <w:rFonts w:ascii="Poppins" w:eastAsia="Poppins" w:hAnsi="Poppins" w:cs="Poppins"/>
          <w:b/>
          <w:bCs/>
          <w:color w:val="0070C0"/>
          <w:sz w:val="18"/>
          <w:szCs w:val="18"/>
        </w:rPr>
        <w:t>Additional Experience</w:t>
      </w:r>
      <w:r w:rsidR="000B73EA" w:rsidRPr="000B73EA">
        <w:rPr>
          <w:rFonts w:ascii="Poppins" w:eastAsia="Poppins" w:hAnsi="Poppins" w:cs="Poppins"/>
          <w:b/>
          <w:color w:val="FE5022"/>
          <w:sz w:val="18"/>
          <w:szCs w:val="18"/>
        </w:rPr>
        <w:tab/>
      </w:r>
      <w:r w:rsidR="000B73EA">
        <w:rPr>
          <w:rFonts w:ascii="Poppins" w:eastAsia="Poppins" w:hAnsi="Poppins" w:cs="Poppins"/>
          <w:color w:val="808080"/>
          <w:sz w:val="18"/>
          <w:szCs w:val="18"/>
        </w:rPr>
        <w:t>08</w:t>
      </w:r>
      <w:r w:rsidR="000B73EA" w:rsidRPr="000B73EA">
        <w:rPr>
          <w:rFonts w:ascii="Poppins" w:eastAsia="Poppins" w:hAnsi="Poppins" w:cs="Poppins"/>
          <w:color w:val="808080"/>
          <w:sz w:val="18"/>
          <w:szCs w:val="18"/>
        </w:rPr>
        <w:t>.</w:t>
      </w:r>
      <w:r w:rsidR="000B73EA">
        <w:rPr>
          <w:rFonts w:ascii="Poppins" w:eastAsia="Poppins" w:hAnsi="Poppins" w:cs="Poppins"/>
          <w:color w:val="808080"/>
          <w:sz w:val="18"/>
          <w:szCs w:val="18"/>
        </w:rPr>
        <w:t>2009</w:t>
      </w:r>
      <w:r w:rsidR="000B73EA" w:rsidRPr="000B73EA">
        <w:rPr>
          <w:rFonts w:ascii="Poppins" w:eastAsia="Poppins" w:hAnsi="Poppins" w:cs="Poppins"/>
          <w:color w:val="808080"/>
          <w:sz w:val="18"/>
          <w:szCs w:val="18"/>
        </w:rPr>
        <w:t xml:space="preserve"> – </w:t>
      </w:r>
      <w:r w:rsidR="000B73EA">
        <w:rPr>
          <w:rFonts w:ascii="Poppins" w:eastAsia="Poppins" w:hAnsi="Poppins" w:cs="Poppins"/>
          <w:color w:val="808080"/>
          <w:sz w:val="18"/>
          <w:szCs w:val="18"/>
        </w:rPr>
        <w:t>01</w:t>
      </w:r>
      <w:r w:rsidR="000B73EA" w:rsidRPr="000B73EA">
        <w:rPr>
          <w:rFonts w:ascii="Poppins" w:eastAsia="Poppins" w:hAnsi="Poppins" w:cs="Poppins"/>
          <w:color w:val="808080"/>
          <w:sz w:val="18"/>
          <w:szCs w:val="18"/>
        </w:rPr>
        <w:t>.</w:t>
      </w:r>
      <w:r w:rsidR="000B73EA">
        <w:rPr>
          <w:rFonts w:ascii="Poppins" w:eastAsia="Poppins" w:hAnsi="Poppins" w:cs="Poppins"/>
          <w:color w:val="808080"/>
          <w:sz w:val="18"/>
          <w:szCs w:val="18"/>
        </w:rPr>
        <w:t>2010</w:t>
      </w:r>
    </w:p>
    <w:p w14:paraId="38012864" w14:textId="77777777" w:rsidR="00791F35" w:rsidRPr="00791F35" w:rsidRDefault="00791F35" w:rsidP="00D47C7B">
      <w:pPr>
        <w:tabs>
          <w:tab w:val="num" w:pos="720"/>
        </w:tabs>
        <w:spacing w:after="0"/>
        <w:ind w:left="720"/>
        <w:rPr>
          <w:rFonts w:ascii="Poppins" w:eastAsia="Poppins" w:hAnsi="Poppins" w:cs="Poppins"/>
          <w:bCs/>
          <w:sz w:val="18"/>
          <w:szCs w:val="18"/>
        </w:rPr>
      </w:pPr>
      <w:r w:rsidRPr="00791F35">
        <w:rPr>
          <w:rFonts w:ascii="Poppins" w:eastAsia="Poppins" w:hAnsi="Poppins" w:cs="Poppins"/>
          <w:bCs/>
          <w:sz w:val="18"/>
          <w:szCs w:val="18"/>
        </w:rPr>
        <w:t>Senior Consultant - Natural Language Scheduler Interpreter for text Channels (SMS, Twitter, IM), MisoLabs, LLC, US/Russia</w:t>
      </w:r>
    </w:p>
    <w:p w14:paraId="1F7762AA" w14:textId="77777777" w:rsidR="00791F35" w:rsidRPr="00791F35" w:rsidRDefault="00791F35" w:rsidP="00D47C7B">
      <w:pPr>
        <w:tabs>
          <w:tab w:val="num" w:pos="720"/>
        </w:tabs>
        <w:spacing w:after="0"/>
        <w:ind w:left="720"/>
        <w:rPr>
          <w:rFonts w:ascii="Poppins" w:eastAsia="Poppins" w:hAnsi="Poppins" w:cs="Poppins"/>
          <w:bCs/>
          <w:sz w:val="18"/>
          <w:szCs w:val="18"/>
        </w:rPr>
      </w:pPr>
      <w:r w:rsidRPr="00791F35">
        <w:rPr>
          <w:rFonts w:ascii="Poppins" w:eastAsia="Poppins" w:hAnsi="Poppins" w:cs="Poppins"/>
          <w:bCs/>
          <w:sz w:val="18"/>
          <w:szCs w:val="18"/>
        </w:rPr>
        <w:t>Senior Software Developer &amp; Offshore Development Manager, Cafepress, US/Russia</w:t>
      </w:r>
    </w:p>
    <w:p w14:paraId="4210E189" w14:textId="77777777" w:rsidR="00791F35" w:rsidRPr="00791F35" w:rsidRDefault="00791F35" w:rsidP="00D47C7B">
      <w:pPr>
        <w:tabs>
          <w:tab w:val="num" w:pos="720"/>
        </w:tabs>
        <w:spacing w:after="0"/>
        <w:ind w:left="720"/>
        <w:rPr>
          <w:rFonts w:ascii="Poppins" w:eastAsia="Poppins" w:hAnsi="Poppins" w:cs="Poppins"/>
          <w:bCs/>
          <w:sz w:val="18"/>
          <w:szCs w:val="18"/>
        </w:rPr>
      </w:pPr>
      <w:r w:rsidRPr="00791F35">
        <w:rPr>
          <w:rFonts w:ascii="Poppins" w:eastAsia="Poppins" w:hAnsi="Poppins" w:cs="Poppins"/>
          <w:bCs/>
          <w:sz w:val="18"/>
          <w:szCs w:val="18"/>
        </w:rPr>
        <w:t>Senior Consultant, Lotys, LLC, US/France/India</w:t>
      </w:r>
    </w:p>
    <w:p w14:paraId="1CA90D14" w14:textId="77777777" w:rsidR="00791F35" w:rsidRPr="00791F35" w:rsidRDefault="00791F35" w:rsidP="00D47C7B">
      <w:pPr>
        <w:tabs>
          <w:tab w:val="num" w:pos="720"/>
        </w:tabs>
        <w:spacing w:after="0"/>
        <w:ind w:left="720"/>
        <w:rPr>
          <w:rFonts w:ascii="Poppins" w:eastAsia="Poppins" w:hAnsi="Poppins" w:cs="Poppins"/>
          <w:bCs/>
          <w:sz w:val="18"/>
          <w:szCs w:val="18"/>
        </w:rPr>
      </w:pPr>
      <w:r w:rsidRPr="00791F35">
        <w:rPr>
          <w:rFonts w:ascii="Poppins" w:eastAsia="Poppins" w:hAnsi="Poppins" w:cs="Poppins"/>
          <w:bCs/>
          <w:sz w:val="18"/>
          <w:szCs w:val="18"/>
        </w:rPr>
        <w:t>Engineering Director, Sun Metrics Global, LLC, US/Russia/Japan</w:t>
      </w:r>
    </w:p>
    <w:p w14:paraId="1C67769C" w14:textId="77777777" w:rsidR="00791F35" w:rsidRPr="00791F35" w:rsidRDefault="00791F35" w:rsidP="00D47C7B">
      <w:pPr>
        <w:tabs>
          <w:tab w:val="num" w:pos="720"/>
        </w:tabs>
        <w:spacing w:after="0"/>
        <w:ind w:left="720"/>
        <w:rPr>
          <w:rFonts w:ascii="Poppins" w:eastAsia="Poppins" w:hAnsi="Poppins" w:cs="Poppins"/>
          <w:bCs/>
          <w:sz w:val="18"/>
          <w:szCs w:val="18"/>
        </w:rPr>
      </w:pPr>
      <w:r w:rsidRPr="00791F35">
        <w:rPr>
          <w:rFonts w:ascii="Poppins" w:eastAsia="Poppins" w:hAnsi="Poppins" w:cs="Poppins"/>
          <w:bCs/>
          <w:sz w:val="18"/>
          <w:szCs w:val="18"/>
        </w:rPr>
        <w:t>Co-Founder, Sun Metrics, Inc., US/Japan</w:t>
      </w:r>
    </w:p>
    <w:p w14:paraId="483DF6F1" w14:textId="77777777" w:rsidR="00791F35" w:rsidRPr="00791F35" w:rsidRDefault="00791F35" w:rsidP="00D47C7B">
      <w:pPr>
        <w:tabs>
          <w:tab w:val="num" w:pos="720"/>
        </w:tabs>
        <w:spacing w:after="0"/>
        <w:ind w:left="720"/>
        <w:rPr>
          <w:rFonts w:ascii="Poppins" w:eastAsia="Poppins" w:hAnsi="Poppins" w:cs="Poppins"/>
          <w:bCs/>
          <w:sz w:val="18"/>
          <w:szCs w:val="18"/>
        </w:rPr>
      </w:pPr>
      <w:r w:rsidRPr="00791F35">
        <w:rPr>
          <w:rFonts w:ascii="Poppins" w:eastAsia="Poppins" w:hAnsi="Poppins" w:cs="Poppins"/>
          <w:bCs/>
          <w:sz w:val="18"/>
          <w:szCs w:val="18"/>
        </w:rPr>
        <w:t>Chief Java Architect, Accruent Corp., US</w:t>
      </w:r>
    </w:p>
    <w:p w14:paraId="0C376534" w14:textId="77777777" w:rsidR="00791F35" w:rsidRPr="00791F35" w:rsidRDefault="00791F35" w:rsidP="00D47C7B">
      <w:pPr>
        <w:tabs>
          <w:tab w:val="num" w:pos="720"/>
        </w:tabs>
        <w:spacing w:after="0"/>
        <w:ind w:left="720"/>
        <w:rPr>
          <w:rFonts w:ascii="Poppins" w:eastAsia="Poppins" w:hAnsi="Poppins" w:cs="Poppins"/>
          <w:bCs/>
          <w:sz w:val="18"/>
          <w:szCs w:val="18"/>
        </w:rPr>
      </w:pPr>
      <w:r w:rsidRPr="00791F35">
        <w:rPr>
          <w:rFonts w:ascii="Poppins" w:eastAsia="Poppins" w:hAnsi="Poppins" w:cs="Poppins"/>
          <w:bCs/>
          <w:sz w:val="18"/>
          <w:szCs w:val="18"/>
        </w:rPr>
        <w:t>Java Architect, Vignette Corp., US</w:t>
      </w:r>
    </w:p>
    <w:p w14:paraId="333BD631" w14:textId="77777777" w:rsidR="000B73EA" w:rsidRPr="000B73EA" w:rsidRDefault="000B73EA" w:rsidP="000B73EA">
      <w:pPr>
        <w:tabs>
          <w:tab w:val="right" w:pos="11520"/>
        </w:tabs>
        <w:spacing w:before="120" w:after="120" w:line="240" w:lineRule="auto"/>
        <w:ind w:left="720"/>
        <w:rPr>
          <w:rFonts w:ascii="Poppins" w:eastAsia="Poppins" w:hAnsi="Poppins" w:cs="Poppins"/>
          <w:b/>
          <w:bCs/>
          <w:color w:val="FF0000"/>
          <w:sz w:val="18"/>
          <w:szCs w:val="18"/>
        </w:rPr>
      </w:pPr>
    </w:p>
    <w:p w14:paraId="1D8AB59E" w14:textId="418A3772" w:rsidR="008326DB" w:rsidRDefault="000B73EA" w:rsidP="008D39F7">
      <w:pPr>
        <w:pStyle w:val="Heading1"/>
        <w:keepNext w:val="0"/>
        <w:keepLines w:val="0"/>
        <w:pBdr>
          <w:bottom w:val="none" w:sz="0" w:space="0" w:color="000000"/>
        </w:pBdr>
        <w:spacing w:before="120" w:after="120" w:line="240" w:lineRule="auto"/>
        <w:ind w:right="-682" w:firstLine="708"/>
        <w:rPr>
          <w:rFonts w:ascii="Poppins" w:eastAsia="Poppins" w:hAnsi="Poppins" w:cs="Poppins"/>
          <w:b/>
          <w:color w:val="000000"/>
          <w:sz w:val="34"/>
          <w:szCs w:val="34"/>
        </w:rPr>
      </w:pPr>
      <w:bookmarkStart w:id="5" w:name="_heading=h.3znysh7" w:colFirst="0" w:colLast="0"/>
      <w:bookmarkEnd w:id="5"/>
      <w:r>
        <w:rPr>
          <w:rFonts w:ascii="Poppins" w:eastAsia="Poppins" w:hAnsi="Poppins" w:cs="Poppins"/>
          <w:b/>
          <w:color w:val="000000"/>
          <w:sz w:val="34"/>
          <w:szCs w:val="34"/>
        </w:rPr>
        <w:t>Education</w:t>
      </w:r>
    </w:p>
    <w:p w14:paraId="6D6623E5" w14:textId="77777777" w:rsidR="008326DB" w:rsidRDefault="0047146E">
      <w:pPr>
        <w:pStyle w:val="Heading1"/>
        <w:keepNext w:val="0"/>
        <w:keepLines w:val="0"/>
        <w:widowControl w:val="0"/>
        <w:pBdr>
          <w:bottom w:val="none" w:sz="0" w:space="0" w:color="000000"/>
        </w:pBdr>
        <w:spacing w:before="120" w:after="120" w:line="240" w:lineRule="auto"/>
        <w:ind w:left="708"/>
        <w:rPr>
          <w:rFonts w:ascii="Poppins" w:eastAsia="Poppins" w:hAnsi="Poppins" w:cs="Poppins"/>
          <w:b/>
          <w:color w:val="000000"/>
          <w:sz w:val="18"/>
          <w:szCs w:val="18"/>
        </w:rPr>
      </w:pPr>
      <w:bookmarkStart w:id="6" w:name="_heading=h.2et92p0" w:colFirst="0" w:colLast="0"/>
      <w:bookmarkEnd w:id="6"/>
      <w:r>
        <w:rPr>
          <w:noProof/>
        </w:rPr>
        <w:pict w14:anchorId="58026130">
          <v:rect id="_x0000_i1025" alt="" style="width:468pt;height:.05pt;mso-width-percent:0;mso-height-percent:0;mso-width-percent:0;mso-height-percent:0" o:hralign="center" o:hrstd="t" o:hr="t" fillcolor="#a0a0a0" stroked="f"/>
        </w:pict>
      </w:r>
    </w:p>
    <w:p w14:paraId="5BCA66EC" w14:textId="1EC93E37" w:rsidR="000B73EA" w:rsidRPr="000B73EA" w:rsidRDefault="000B73EA" w:rsidP="000B73EA">
      <w:pPr>
        <w:tabs>
          <w:tab w:val="right" w:pos="11520"/>
        </w:tabs>
        <w:spacing w:before="120" w:after="120" w:line="240" w:lineRule="auto"/>
        <w:ind w:left="720"/>
        <w:rPr>
          <w:rFonts w:ascii="Poppins" w:eastAsia="Poppins" w:hAnsi="Poppins" w:cs="Poppins"/>
          <w:iCs/>
          <w:color w:val="000000" w:themeColor="text1"/>
          <w:sz w:val="18"/>
          <w:szCs w:val="18"/>
        </w:rPr>
      </w:pPr>
      <w:r w:rsidRPr="00337D3A">
        <w:rPr>
          <w:rFonts w:ascii="Poppins" w:eastAsia="Poppins" w:hAnsi="Poppins" w:cs="Poppins"/>
          <w:b/>
          <w:bCs/>
          <w:iCs/>
          <w:color w:val="0070C0"/>
          <w:sz w:val="18"/>
          <w:szCs w:val="18"/>
        </w:rPr>
        <w:t xml:space="preserve">University of Michigan  </w:t>
      </w:r>
      <w:r w:rsidRPr="000B73EA">
        <w:rPr>
          <w:rFonts w:ascii="Poppins" w:eastAsia="Poppins" w:hAnsi="Poppins" w:cs="Poppins"/>
          <w:iCs/>
          <w:color w:val="000000" w:themeColor="text1"/>
          <w:sz w:val="18"/>
          <w:szCs w:val="18"/>
        </w:rPr>
        <w:t>B.S. Mathematics , Minor Computer Science</w:t>
      </w:r>
      <w:r w:rsidRPr="000B73EA">
        <w:rPr>
          <w:rFonts w:ascii="Poppins" w:eastAsia="Poppins" w:hAnsi="Poppins" w:cs="Poppins"/>
          <w:b/>
          <w:bCs/>
          <w:iCs/>
          <w:color w:val="000000" w:themeColor="text1"/>
          <w:sz w:val="18"/>
          <w:szCs w:val="18"/>
        </w:rPr>
        <w:t xml:space="preserve"> </w:t>
      </w:r>
    </w:p>
    <w:p w14:paraId="538C5C46" w14:textId="0AFE608B" w:rsidR="008326DB" w:rsidRPr="00C402FA" w:rsidRDefault="008326DB" w:rsidP="000B73EA">
      <w:pPr>
        <w:tabs>
          <w:tab w:val="right" w:pos="11520"/>
        </w:tabs>
        <w:spacing w:before="120" w:after="120" w:line="240" w:lineRule="auto"/>
        <w:ind w:left="720"/>
        <w:rPr>
          <w:rFonts w:ascii="Poppins" w:eastAsia="Poppins" w:hAnsi="Poppins" w:cs="Poppins"/>
          <w:iCs/>
          <w:color w:val="000000" w:themeColor="text1"/>
          <w:sz w:val="18"/>
          <w:szCs w:val="18"/>
        </w:rPr>
      </w:pPr>
    </w:p>
    <w:sectPr w:rsidR="008326DB" w:rsidRPr="00C402FA">
      <w:headerReference w:type="default" r:id="rId12"/>
      <w:footerReference w:type="default" r:id="rId13"/>
      <w:headerReference w:type="first" r:id="rId14"/>
      <w:footerReference w:type="first" r:id="rId15"/>
      <w:pgSz w:w="12240" w:h="15840"/>
      <w:pgMar w:top="0" w:right="720" w:bottom="0" w:left="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38AA0" w14:textId="77777777" w:rsidR="0047146E" w:rsidRDefault="0047146E">
      <w:pPr>
        <w:spacing w:after="0" w:line="240" w:lineRule="auto"/>
      </w:pPr>
      <w:r>
        <w:separator/>
      </w:r>
    </w:p>
  </w:endnote>
  <w:endnote w:type="continuationSeparator" w:id="0">
    <w:p w14:paraId="6BFB9844" w14:textId="77777777" w:rsidR="0047146E" w:rsidRDefault="0047146E">
      <w:pPr>
        <w:spacing w:after="0" w:line="240" w:lineRule="auto"/>
      </w:pPr>
      <w:r>
        <w:continuationSeparator/>
      </w:r>
    </w:p>
  </w:endnote>
  <w:endnote w:type="continuationNotice" w:id="1">
    <w:p w14:paraId="534200AB" w14:textId="77777777" w:rsidR="0047146E" w:rsidRDefault="004714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9D87" w14:textId="77777777" w:rsidR="008326DB" w:rsidRDefault="0083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9DAD" w14:textId="77777777" w:rsidR="008326DB" w:rsidRDefault="0083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8BB97" w14:textId="77777777" w:rsidR="0047146E" w:rsidRDefault="0047146E">
      <w:pPr>
        <w:spacing w:after="0" w:line="240" w:lineRule="auto"/>
      </w:pPr>
      <w:r>
        <w:separator/>
      </w:r>
    </w:p>
  </w:footnote>
  <w:footnote w:type="continuationSeparator" w:id="0">
    <w:p w14:paraId="2F198357" w14:textId="77777777" w:rsidR="0047146E" w:rsidRDefault="0047146E">
      <w:pPr>
        <w:spacing w:after="0" w:line="240" w:lineRule="auto"/>
      </w:pPr>
      <w:r>
        <w:continuationSeparator/>
      </w:r>
    </w:p>
  </w:footnote>
  <w:footnote w:type="continuationNotice" w:id="1">
    <w:p w14:paraId="56445820" w14:textId="77777777" w:rsidR="0047146E" w:rsidRDefault="004714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5CB3" w14:textId="77777777" w:rsidR="008326DB" w:rsidRDefault="00832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CDED" w14:textId="77777777" w:rsidR="008326DB" w:rsidRDefault="00832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061"/>
    <w:multiLevelType w:val="hybridMultilevel"/>
    <w:tmpl w:val="D3FE4406"/>
    <w:lvl w:ilvl="0" w:tplc="CF3E2B5A">
      <w:start w:val="1"/>
      <w:numFmt w:val="bullet"/>
      <w:lvlText w:val="●"/>
      <w:lvlJc w:val="left"/>
      <w:pPr>
        <w:ind w:left="425" w:hanging="360"/>
      </w:pPr>
      <w:rPr>
        <w:rFonts w:ascii="Symbol" w:hAnsi="Symbol" w:hint="default"/>
        <w:color w:val="FFFFFF"/>
        <w:u w:val="none"/>
      </w:rPr>
    </w:lvl>
    <w:lvl w:ilvl="1" w:tplc="897E1502">
      <w:start w:val="1"/>
      <w:numFmt w:val="bullet"/>
      <w:lvlText w:val="○"/>
      <w:lvlJc w:val="left"/>
      <w:pPr>
        <w:ind w:left="1440" w:hanging="360"/>
      </w:pPr>
      <w:rPr>
        <w:rFonts w:hint="default"/>
        <w:u w:val="none"/>
      </w:rPr>
    </w:lvl>
    <w:lvl w:ilvl="2" w:tplc="5232E17C">
      <w:start w:val="1"/>
      <w:numFmt w:val="bullet"/>
      <w:lvlText w:val="■"/>
      <w:lvlJc w:val="left"/>
      <w:pPr>
        <w:ind w:left="2160" w:hanging="360"/>
      </w:pPr>
      <w:rPr>
        <w:rFonts w:hint="default"/>
        <w:u w:val="none"/>
      </w:rPr>
    </w:lvl>
    <w:lvl w:ilvl="3" w:tplc="E604B2C2">
      <w:start w:val="1"/>
      <w:numFmt w:val="bullet"/>
      <w:lvlText w:val="●"/>
      <w:lvlJc w:val="left"/>
      <w:pPr>
        <w:ind w:left="2880" w:hanging="360"/>
      </w:pPr>
      <w:rPr>
        <w:rFonts w:hint="default"/>
        <w:u w:val="none"/>
      </w:rPr>
    </w:lvl>
    <w:lvl w:ilvl="4" w:tplc="51803340">
      <w:start w:val="1"/>
      <w:numFmt w:val="bullet"/>
      <w:lvlText w:val="○"/>
      <w:lvlJc w:val="left"/>
      <w:pPr>
        <w:ind w:left="3600" w:hanging="360"/>
      </w:pPr>
      <w:rPr>
        <w:rFonts w:hint="default"/>
        <w:u w:val="none"/>
      </w:rPr>
    </w:lvl>
    <w:lvl w:ilvl="5" w:tplc="80500272">
      <w:start w:val="1"/>
      <w:numFmt w:val="bullet"/>
      <w:lvlText w:val="■"/>
      <w:lvlJc w:val="left"/>
      <w:pPr>
        <w:ind w:left="4320" w:hanging="360"/>
      </w:pPr>
      <w:rPr>
        <w:rFonts w:hint="default"/>
        <w:u w:val="none"/>
      </w:rPr>
    </w:lvl>
    <w:lvl w:ilvl="6" w:tplc="247C237A">
      <w:start w:val="1"/>
      <w:numFmt w:val="bullet"/>
      <w:lvlText w:val="●"/>
      <w:lvlJc w:val="left"/>
      <w:pPr>
        <w:ind w:left="5040" w:hanging="360"/>
      </w:pPr>
      <w:rPr>
        <w:rFonts w:hint="default"/>
        <w:u w:val="none"/>
      </w:rPr>
    </w:lvl>
    <w:lvl w:ilvl="7" w:tplc="6D722EBC">
      <w:start w:val="1"/>
      <w:numFmt w:val="bullet"/>
      <w:lvlText w:val="○"/>
      <w:lvlJc w:val="left"/>
      <w:pPr>
        <w:ind w:left="5760" w:hanging="360"/>
      </w:pPr>
      <w:rPr>
        <w:rFonts w:hint="default"/>
        <w:u w:val="none"/>
      </w:rPr>
    </w:lvl>
    <w:lvl w:ilvl="8" w:tplc="3692FB6C">
      <w:start w:val="1"/>
      <w:numFmt w:val="bullet"/>
      <w:lvlText w:val="■"/>
      <w:lvlJc w:val="left"/>
      <w:pPr>
        <w:ind w:left="6480" w:hanging="360"/>
      </w:pPr>
      <w:rPr>
        <w:rFonts w:hint="default"/>
        <w:u w:val="none"/>
      </w:rPr>
    </w:lvl>
  </w:abstractNum>
  <w:abstractNum w:abstractNumId="1" w15:restartNumberingAfterBreak="0">
    <w:nsid w:val="03D5287C"/>
    <w:multiLevelType w:val="multilevel"/>
    <w:tmpl w:val="CAA25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78E5BE5"/>
    <w:multiLevelType w:val="multilevel"/>
    <w:tmpl w:val="33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E2D99"/>
    <w:multiLevelType w:val="multilevel"/>
    <w:tmpl w:val="14F45D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7231F31"/>
    <w:multiLevelType w:val="multilevel"/>
    <w:tmpl w:val="C71A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E5AAD"/>
    <w:multiLevelType w:val="multilevel"/>
    <w:tmpl w:val="D15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04D96"/>
    <w:multiLevelType w:val="hybridMultilevel"/>
    <w:tmpl w:val="38CE8536"/>
    <w:lvl w:ilvl="0" w:tplc="200495D2">
      <w:start w:val="20"/>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7F5BDB"/>
    <w:multiLevelType w:val="multilevel"/>
    <w:tmpl w:val="6986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379E60A1"/>
    <w:multiLevelType w:val="multilevel"/>
    <w:tmpl w:val="A9F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03CE8"/>
    <w:multiLevelType w:val="multilevel"/>
    <w:tmpl w:val="A85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630E41"/>
    <w:multiLevelType w:val="multilevel"/>
    <w:tmpl w:val="FF7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E3FF8"/>
    <w:multiLevelType w:val="multilevel"/>
    <w:tmpl w:val="A8C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9C1872"/>
    <w:multiLevelType w:val="multilevel"/>
    <w:tmpl w:val="E65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884E57"/>
    <w:multiLevelType w:val="multilevel"/>
    <w:tmpl w:val="517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0F1DE5"/>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73D67C6"/>
    <w:multiLevelType w:val="multilevel"/>
    <w:tmpl w:val="D03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10210"/>
    <w:multiLevelType w:val="multilevel"/>
    <w:tmpl w:val="95346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7B180C7C"/>
    <w:multiLevelType w:val="hybridMultilevel"/>
    <w:tmpl w:val="2D8A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5064704">
    <w:abstractNumId w:val="0"/>
  </w:num>
  <w:num w:numId="2" w16cid:durableId="1331450961">
    <w:abstractNumId w:val="17"/>
  </w:num>
  <w:num w:numId="3" w16cid:durableId="1508902566">
    <w:abstractNumId w:val="11"/>
  </w:num>
  <w:num w:numId="4" w16cid:durableId="75904887">
    <w:abstractNumId w:val="2"/>
  </w:num>
  <w:num w:numId="5" w16cid:durableId="663822175">
    <w:abstractNumId w:val="3"/>
  </w:num>
  <w:num w:numId="6" w16cid:durableId="1714768413">
    <w:abstractNumId w:val="14"/>
  </w:num>
  <w:num w:numId="7" w16cid:durableId="1704473756">
    <w:abstractNumId w:val="5"/>
  </w:num>
  <w:num w:numId="8" w16cid:durableId="814032818">
    <w:abstractNumId w:val="16"/>
  </w:num>
  <w:num w:numId="9" w16cid:durableId="791828817">
    <w:abstractNumId w:val="1"/>
  </w:num>
  <w:num w:numId="10" w16cid:durableId="185412798">
    <w:abstractNumId w:val="7"/>
  </w:num>
  <w:num w:numId="11" w16cid:durableId="1799908370">
    <w:abstractNumId w:val="10"/>
  </w:num>
  <w:num w:numId="12" w16cid:durableId="907347372">
    <w:abstractNumId w:val="12"/>
  </w:num>
  <w:num w:numId="13" w16cid:durableId="606161242">
    <w:abstractNumId w:val="13"/>
  </w:num>
  <w:num w:numId="14" w16cid:durableId="2009018879">
    <w:abstractNumId w:val="9"/>
  </w:num>
  <w:num w:numId="15" w16cid:durableId="182981422">
    <w:abstractNumId w:val="8"/>
  </w:num>
  <w:num w:numId="16" w16cid:durableId="1340693623">
    <w:abstractNumId w:val="4"/>
  </w:num>
  <w:num w:numId="17" w16cid:durableId="954944780">
    <w:abstractNumId w:val="6"/>
  </w:num>
  <w:num w:numId="18" w16cid:durableId="1592662966">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DB"/>
    <w:rsid w:val="00002085"/>
    <w:rsid w:val="00055A5C"/>
    <w:rsid w:val="000768A5"/>
    <w:rsid w:val="00080D4A"/>
    <w:rsid w:val="000B73EA"/>
    <w:rsid w:val="000C0DB6"/>
    <w:rsid w:val="0013421B"/>
    <w:rsid w:val="001410B3"/>
    <w:rsid w:val="0014340F"/>
    <w:rsid w:val="001D695D"/>
    <w:rsid w:val="00216467"/>
    <w:rsid w:val="00226410"/>
    <w:rsid w:val="002544A4"/>
    <w:rsid w:val="00263A0A"/>
    <w:rsid w:val="00284BF9"/>
    <w:rsid w:val="002B610F"/>
    <w:rsid w:val="002B69EF"/>
    <w:rsid w:val="002E7966"/>
    <w:rsid w:val="003060A3"/>
    <w:rsid w:val="00310BB1"/>
    <w:rsid w:val="00316C2F"/>
    <w:rsid w:val="00337D3A"/>
    <w:rsid w:val="00342D26"/>
    <w:rsid w:val="003616ED"/>
    <w:rsid w:val="003675B5"/>
    <w:rsid w:val="00372451"/>
    <w:rsid w:val="00375863"/>
    <w:rsid w:val="003C3AF5"/>
    <w:rsid w:val="003F43BB"/>
    <w:rsid w:val="003F6CE4"/>
    <w:rsid w:val="00412264"/>
    <w:rsid w:val="00450345"/>
    <w:rsid w:val="00452F62"/>
    <w:rsid w:val="004618FE"/>
    <w:rsid w:val="0047146E"/>
    <w:rsid w:val="004E3DAF"/>
    <w:rsid w:val="005037E6"/>
    <w:rsid w:val="005119D3"/>
    <w:rsid w:val="0052476E"/>
    <w:rsid w:val="00530880"/>
    <w:rsid w:val="00541205"/>
    <w:rsid w:val="005458FE"/>
    <w:rsid w:val="00563608"/>
    <w:rsid w:val="005666A2"/>
    <w:rsid w:val="005857FD"/>
    <w:rsid w:val="00586717"/>
    <w:rsid w:val="005C2896"/>
    <w:rsid w:val="005C307D"/>
    <w:rsid w:val="005C78A1"/>
    <w:rsid w:val="005D6E03"/>
    <w:rsid w:val="005F781F"/>
    <w:rsid w:val="00601DFE"/>
    <w:rsid w:val="0060348C"/>
    <w:rsid w:val="00604062"/>
    <w:rsid w:val="00607506"/>
    <w:rsid w:val="00607672"/>
    <w:rsid w:val="006156AD"/>
    <w:rsid w:val="00626B73"/>
    <w:rsid w:val="00630EAB"/>
    <w:rsid w:val="006321FE"/>
    <w:rsid w:val="006328C5"/>
    <w:rsid w:val="006628C7"/>
    <w:rsid w:val="00681A03"/>
    <w:rsid w:val="006A7FC9"/>
    <w:rsid w:val="006C7B8C"/>
    <w:rsid w:val="006F4BD8"/>
    <w:rsid w:val="0072466A"/>
    <w:rsid w:val="0077218E"/>
    <w:rsid w:val="00790CC4"/>
    <w:rsid w:val="00791F35"/>
    <w:rsid w:val="007D5152"/>
    <w:rsid w:val="007F3101"/>
    <w:rsid w:val="008326DB"/>
    <w:rsid w:val="00860BFD"/>
    <w:rsid w:val="008C4EA5"/>
    <w:rsid w:val="008D39F7"/>
    <w:rsid w:val="008E1ACE"/>
    <w:rsid w:val="00904D92"/>
    <w:rsid w:val="00927097"/>
    <w:rsid w:val="00945C58"/>
    <w:rsid w:val="00946952"/>
    <w:rsid w:val="0098531E"/>
    <w:rsid w:val="00996F2A"/>
    <w:rsid w:val="009B2958"/>
    <w:rsid w:val="009C1A0D"/>
    <w:rsid w:val="009C7646"/>
    <w:rsid w:val="009E2CBE"/>
    <w:rsid w:val="00A049E7"/>
    <w:rsid w:val="00A22E97"/>
    <w:rsid w:val="00A23F6E"/>
    <w:rsid w:val="00A3095D"/>
    <w:rsid w:val="00A52BAF"/>
    <w:rsid w:val="00A57474"/>
    <w:rsid w:val="00A939BB"/>
    <w:rsid w:val="00AA3A34"/>
    <w:rsid w:val="00AE77F6"/>
    <w:rsid w:val="00B23A49"/>
    <w:rsid w:val="00B35BA7"/>
    <w:rsid w:val="00B45BA4"/>
    <w:rsid w:val="00B545B9"/>
    <w:rsid w:val="00B66B82"/>
    <w:rsid w:val="00B9664B"/>
    <w:rsid w:val="00BD7A2C"/>
    <w:rsid w:val="00BF3858"/>
    <w:rsid w:val="00BF5242"/>
    <w:rsid w:val="00C402FA"/>
    <w:rsid w:val="00C6512C"/>
    <w:rsid w:val="00C8275D"/>
    <w:rsid w:val="00C93786"/>
    <w:rsid w:val="00CB3C26"/>
    <w:rsid w:val="00CC615C"/>
    <w:rsid w:val="00CF49C0"/>
    <w:rsid w:val="00D07BB4"/>
    <w:rsid w:val="00D11F0E"/>
    <w:rsid w:val="00D12835"/>
    <w:rsid w:val="00D253B0"/>
    <w:rsid w:val="00D47C7B"/>
    <w:rsid w:val="00D81C07"/>
    <w:rsid w:val="00D937D6"/>
    <w:rsid w:val="00DA03D4"/>
    <w:rsid w:val="00DC4795"/>
    <w:rsid w:val="00DE214F"/>
    <w:rsid w:val="00E37197"/>
    <w:rsid w:val="00E96D28"/>
    <w:rsid w:val="00E96EB2"/>
    <w:rsid w:val="00EC3D80"/>
    <w:rsid w:val="00ED7F30"/>
    <w:rsid w:val="00EE7BCC"/>
    <w:rsid w:val="00F05960"/>
    <w:rsid w:val="00FA31D5"/>
    <w:rsid w:val="00FB4781"/>
    <w:rsid w:val="00FB78AB"/>
    <w:rsid w:val="00FC517F"/>
    <w:rsid w:val="00FC561B"/>
    <w:rsid w:val="00FC5678"/>
    <w:rsid w:val="00FD2489"/>
    <w:rsid w:val="00FE36DB"/>
    <w:rsid w:val="07CB5C4F"/>
    <w:rsid w:val="08081E80"/>
    <w:rsid w:val="095E9952"/>
    <w:rsid w:val="0A71AAC5"/>
    <w:rsid w:val="0AF78AF4"/>
    <w:rsid w:val="0FFC3A19"/>
    <w:rsid w:val="131AB27E"/>
    <w:rsid w:val="1333DADB"/>
    <w:rsid w:val="13FA039B"/>
    <w:rsid w:val="1987F28D"/>
    <w:rsid w:val="22884C5A"/>
    <w:rsid w:val="2288C8DA"/>
    <w:rsid w:val="236140F6"/>
    <w:rsid w:val="284D1481"/>
    <w:rsid w:val="2B25E7F9"/>
    <w:rsid w:val="2F4E2385"/>
    <w:rsid w:val="31877C9D"/>
    <w:rsid w:val="35BD6509"/>
    <w:rsid w:val="3B27A8C3"/>
    <w:rsid w:val="3CC50CBB"/>
    <w:rsid w:val="3F6C34D5"/>
    <w:rsid w:val="45F1D647"/>
    <w:rsid w:val="50030689"/>
    <w:rsid w:val="52B93C26"/>
    <w:rsid w:val="58067F8E"/>
    <w:rsid w:val="5ED7469E"/>
    <w:rsid w:val="612D318B"/>
    <w:rsid w:val="63B17149"/>
    <w:rsid w:val="64055A16"/>
    <w:rsid w:val="67A9792D"/>
    <w:rsid w:val="796EE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F2B6"/>
  <w15:docId w15:val="{89FF4358-D92C-4636-AE8F-A44E613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28"/>
  </w:style>
  <w:style w:type="paragraph" w:styleId="Heading1">
    <w:name w:val="heading 1"/>
    <w:basedOn w:val="Normal"/>
    <w:next w:val="Normal"/>
    <w:uiPriority w:val="9"/>
    <w:qFormat/>
    <w:pPr>
      <w:keepNext/>
      <w:keepLines/>
      <w:pBdr>
        <w:bottom w:val="single" w:sz="4" w:space="1" w:color="262626"/>
      </w:pBdr>
      <w:spacing w:before="240" w:after="240"/>
      <w:outlineLvl w:val="0"/>
    </w:pPr>
    <w:rPr>
      <w:rFonts w:ascii="Arial Black" w:eastAsia="Arial Black" w:hAnsi="Arial Black" w:cs="Arial Black"/>
      <w:color w:val="26262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6B82"/>
    <w:rPr>
      <w:color w:val="0000FF" w:themeColor="hyperlink"/>
      <w:u w:val="single"/>
    </w:rPr>
  </w:style>
  <w:style w:type="character" w:styleId="UnresolvedMention">
    <w:name w:val="Unresolved Mention"/>
    <w:basedOn w:val="DefaultParagraphFont"/>
    <w:uiPriority w:val="99"/>
    <w:semiHidden/>
    <w:unhideWhenUsed/>
    <w:rsid w:val="00B66B82"/>
    <w:rPr>
      <w:color w:val="605E5C"/>
      <w:shd w:val="clear" w:color="auto" w:fill="E1DFDD"/>
    </w:rPr>
  </w:style>
  <w:style w:type="paragraph" w:styleId="NormalWeb">
    <w:name w:val="Normal (Web)"/>
    <w:basedOn w:val="Normal"/>
    <w:uiPriority w:val="99"/>
    <w:semiHidden/>
    <w:unhideWhenUsed/>
    <w:rsid w:val="00450345"/>
    <w:rPr>
      <w:rFonts w:ascii="Times New Roman" w:hAnsi="Times New Roman" w:cs="Times New Roman"/>
      <w:sz w:val="24"/>
      <w:szCs w:val="24"/>
    </w:rPr>
  </w:style>
  <w:style w:type="paragraph" w:styleId="ListParagraph">
    <w:name w:val="List Paragraph"/>
    <w:basedOn w:val="Normal"/>
    <w:uiPriority w:val="34"/>
    <w:qFormat/>
    <w:rsid w:val="006628C7"/>
    <w:pPr>
      <w:ind w:left="720"/>
      <w:contextualSpacing/>
    </w:pPr>
  </w:style>
  <w:style w:type="paragraph" w:styleId="Header">
    <w:name w:val="header"/>
    <w:basedOn w:val="Normal"/>
    <w:link w:val="HeaderChar"/>
    <w:uiPriority w:val="99"/>
    <w:semiHidden/>
    <w:unhideWhenUsed/>
    <w:rsid w:val="00141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0B3"/>
  </w:style>
  <w:style w:type="paragraph" w:styleId="Footer">
    <w:name w:val="footer"/>
    <w:basedOn w:val="Normal"/>
    <w:link w:val="FooterChar"/>
    <w:uiPriority w:val="99"/>
    <w:semiHidden/>
    <w:unhideWhenUsed/>
    <w:rsid w:val="00141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0B3"/>
  </w:style>
  <w:style w:type="paragraph" w:customStyle="1" w:styleId="my-0">
    <w:name w:val="my-0"/>
    <w:basedOn w:val="Normal"/>
    <w:rsid w:val="00452F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8006">
      <w:bodyDiv w:val="1"/>
      <w:marLeft w:val="0"/>
      <w:marRight w:val="0"/>
      <w:marTop w:val="0"/>
      <w:marBottom w:val="0"/>
      <w:divBdr>
        <w:top w:val="none" w:sz="0" w:space="0" w:color="auto"/>
        <w:left w:val="none" w:sz="0" w:space="0" w:color="auto"/>
        <w:bottom w:val="none" w:sz="0" w:space="0" w:color="auto"/>
        <w:right w:val="none" w:sz="0" w:space="0" w:color="auto"/>
      </w:divBdr>
      <w:divsChild>
        <w:div w:id="1490559272">
          <w:marLeft w:val="0"/>
          <w:marRight w:val="0"/>
          <w:marTop w:val="0"/>
          <w:marBottom w:val="0"/>
          <w:divBdr>
            <w:top w:val="none" w:sz="0" w:space="0" w:color="auto"/>
            <w:left w:val="none" w:sz="0" w:space="0" w:color="auto"/>
            <w:bottom w:val="none" w:sz="0" w:space="0" w:color="auto"/>
            <w:right w:val="none" w:sz="0" w:space="0" w:color="auto"/>
          </w:divBdr>
          <w:divsChild>
            <w:div w:id="637416384">
              <w:marLeft w:val="0"/>
              <w:marRight w:val="0"/>
              <w:marTop w:val="0"/>
              <w:marBottom w:val="0"/>
              <w:divBdr>
                <w:top w:val="none" w:sz="0" w:space="0" w:color="auto"/>
                <w:left w:val="none" w:sz="0" w:space="0" w:color="auto"/>
                <w:bottom w:val="none" w:sz="0" w:space="0" w:color="auto"/>
                <w:right w:val="none" w:sz="0" w:space="0" w:color="auto"/>
              </w:divBdr>
              <w:divsChild>
                <w:div w:id="1127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770">
      <w:bodyDiv w:val="1"/>
      <w:marLeft w:val="0"/>
      <w:marRight w:val="0"/>
      <w:marTop w:val="0"/>
      <w:marBottom w:val="0"/>
      <w:divBdr>
        <w:top w:val="none" w:sz="0" w:space="0" w:color="auto"/>
        <w:left w:val="none" w:sz="0" w:space="0" w:color="auto"/>
        <w:bottom w:val="none" w:sz="0" w:space="0" w:color="auto"/>
        <w:right w:val="none" w:sz="0" w:space="0" w:color="auto"/>
      </w:divBdr>
    </w:div>
    <w:div w:id="221253278">
      <w:bodyDiv w:val="1"/>
      <w:marLeft w:val="0"/>
      <w:marRight w:val="0"/>
      <w:marTop w:val="0"/>
      <w:marBottom w:val="0"/>
      <w:divBdr>
        <w:top w:val="none" w:sz="0" w:space="0" w:color="auto"/>
        <w:left w:val="none" w:sz="0" w:space="0" w:color="auto"/>
        <w:bottom w:val="none" w:sz="0" w:space="0" w:color="auto"/>
        <w:right w:val="none" w:sz="0" w:space="0" w:color="auto"/>
      </w:divBdr>
      <w:divsChild>
        <w:div w:id="1107896343">
          <w:marLeft w:val="0"/>
          <w:marRight w:val="0"/>
          <w:marTop w:val="0"/>
          <w:marBottom w:val="0"/>
          <w:divBdr>
            <w:top w:val="none" w:sz="0" w:space="0" w:color="auto"/>
            <w:left w:val="none" w:sz="0" w:space="0" w:color="auto"/>
            <w:bottom w:val="none" w:sz="0" w:space="0" w:color="auto"/>
            <w:right w:val="none" w:sz="0" w:space="0" w:color="auto"/>
          </w:divBdr>
          <w:divsChild>
            <w:div w:id="223495241">
              <w:marLeft w:val="0"/>
              <w:marRight w:val="0"/>
              <w:marTop w:val="0"/>
              <w:marBottom w:val="0"/>
              <w:divBdr>
                <w:top w:val="none" w:sz="0" w:space="0" w:color="auto"/>
                <w:left w:val="none" w:sz="0" w:space="0" w:color="auto"/>
                <w:bottom w:val="none" w:sz="0" w:space="0" w:color="auto"/>
                <w:right w:val="none" w:sz="0" w:space="0" w:color="auto"/>
              </w:divBdr>
              <w:divsChild>
                <w:div w:id="1924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22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289">
          <w:marLeft w:val="0"/>
          <w:marRight w:val="0"/>
          <w:marTop w:val="0"/>
          <w:marBottom w:val="0"/>
          <w:divBdr>
            <w:top w:val="none" w:sz="0" w:space="0" w:color="auto"/>
            <w:left w:val="none" w:sz="0" w:space="0" w:color="auto"/>
            <w:bottom w:val="none" w:sz="0" w:space="0" w:color="auto"/>
            <w:right w:val="none" w:sz="0" w:space="0" w:color="auto"/>
          </w:divBdr>
          <w:divsChild>
            <w:div w:id="939607974">
              <w:marLeft w:val="0"/>
              <w:marRight w:val="0"/>
              <w:marTop w:val="0"/>
              <w:marBottom w:val="0"/>
              <w:divBdr>
                <w:top w:val="none" w:sz="0" w:space="0" w:color="auto"/>
                <w:left w:val="none" w:sz="0" w:space="0" w:color="auto"/>
                <w:bottom w:val="none" w:sz="0" w:space="0" w:color="auto"/>
                <w:right w:val="none" w:sz="0" w:space="0" w:color="auto"/>
              </w:divBdr>
              <w:divsChild>
                <w:div w:id="1527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93">
      <w:bodyDiv w:val="1"/>
      <w:marLeft w:val="0"/>
      <w:marRight w:val="0"/>
      <w:marTop w:val="0"/>
      <w:marBottom w:val="0"/>
      <w:divBdr>
        <w:top w:val="none" w:sz="0" w:space="0" w:color="auto"/>
        <w:left w:val="none" w:sz="0" w:space="0" w:color="auto"/>
        <w:bottom w:val="none" w:sz="0" w:space="0" w:color="auto"/>
        <w:right w:val="none" w:sz="0" w:space="0" w:color="auto"/>
      </w:divBdr>
      <w:divsChild>
        <w:div w:id="860438599">
          <w:marLeft w:val="0"/>
          <w:marRight w:val="0"/>
          <w:marTop w:val="0"/>
          <w:marBottom w:val="0"/>
          <w:divBdr>
            <w:top w:val="none" w:sz="0" w:space="0" w:color="auto"/>
            <w:left w:val="none" w:sz="0" w:space="0" w:color="auto"/>
            <w:bottom w:val="none" w:sz="0" w:space="0" w:color="auto"/>
            <w:right w:val="none" w:sz="0" w:space="0" w:color="auto"/>
          </w:divBdr>
          <w:divsChild>
            <w:div w:id="793334254">
              <w:marLeft w:val="0"/>
              <w:marRight w:val="0"/>
              <w:marTop w:val="0"/>
              <w:marBottom w:val="0"/>
              <w:divBdr>
                <w:top w:val="none" w:sz="0" w:space="0" w:color="auto"/>
                <w:left w:val="none" w:sz="0" w:space="0" w:color="auto"/>
                <w:bottom w:val="none" w:sz="0" w:space="0" w:color="auto"/>
                <w:right w:val="none" w:sz="0" w:space="0" w:color="auto"/>
              </w:divBdr>
              <w:divsChild>
                <w:div w:id="139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391">
      <w:bodyDiv w:val="1"/>
      <w:marLeft w:val="0"/>
      <w:marRight w:val="0"/>
      <w:marTop w:val="0"/>
      <w:marBottom w:val="0"/>
      <w:divBdr>
        <w:top w:val="none" w:sz="0" w:space="0" w:color="auto"/>
        <w:left w:val="none" w:sz="0" w:space="0" w:color="auto"/>
        <w:bottom w:val="none" w:sz="0" w:space="0" w:color="auto"/>
        <w:right w:val="none" w:sz="0" w:space="0" w:color="auto"/>
      </w:divBdr>
    </w:div>
    <w:div w:id="349374277">
      <w:bodyDiv w:val="1"/>
      <w:marLeft w:val="0"/>
      <w:marRight w:val="0"/>
      <w:marTop w:val="0"/>
      <w:marBottom w:val="0"/>
      <w:divBdr>
        <w:top w:val="none" w:sz="0" w:space="0" w:color="auto"/>
        <w:left w:val="none" w:sz="0" w:space="0" w:color="auto"/>
        <w:bottom w:val="none" w:sz="0" w:space="0" w:color="auto"/>
        <w:right w:val="none" w:sz="0" w:space="0" w:color="auto"/>
      </w:divBdr>
      <w:divsChild>
        <w:div w:id="1624995222">
          <w:marLeft w:val="0"/>
          <w:marRight w:val="0"/>
          <w:marTop w:val="0"/>
          <w:marBottom w:val="0"/>
          <w:divBdr>
            <w:top w:val="none" w:sz="0" w:space="0" w:color="auto"/>
            <w:left w:val="none" w:sz="0" w:space="0" w:color="auto"/>
            <w:bottom w:val="none" w:sz="0" w:space="0" w:color="auto"/>
            <w:right w:val="none" w:sz="0" w:space="0" w:color="auto"/>
          </w:divBdr>
          <w:divsChild>
            <w:div w:id="1606647442">
              <w:marLeft w:val="0"/>
              <w:marRight w:val="0"/>
              <w:marTop w:val="0"/>
              <w:marBottom w:val="0"/>
              <w:divBdr>
                <w:top w:val="none" w:sz="0" w:space="0" w:color="auto"/>
                <w:left w:val="none" w:sz="0" w:space="0" w:color="auto"/>
                <w:bottom w:val="none" w:sz="0" w:space="0" w:color="auto"/>
                <w:right w:val="none" w:sz="0" w:space="0" w:color="auto"/>
              </w:divBdr>
              <w:divsChild>
                <w:div w:id="71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3592">
      <w:bodyDiv w:val="1"/>
      <w:marLeft w:val="0"/>
      <w:marRight w:val="0"/>
      <w:marTop w:val="0"/>
      <w:marBottom w:val="0"/>
      <w:divBdr>
        <w:top w:val="none" w:sz="0" w:space="0" w:color="auto"/>
        <w:left w:val="none" w:sz="0" w:space="0" w:color="auto"/>
        <w:bottom w:val="none" w:sz="0" w:space="0" w:color="auto"/>
        <w:right w:val="none" w:sz="0" w:space="0" w:color="auto"/>
      </w:divBdr>
    </w:div>
    <w:div w:id="454712836">
      <w:bodyDiv w:val="1"/>
      <w:marLeft w:val="0"/>
      <w:marRight w:val="0"/>
      <w:marTop w:val="0"/>
      <w:marBottom w:val="0"/>
      <w:divBdr>
        <w:top w:val="none" w:sz="0" w:space="0" w:color="auto"/>
        <w:left w:val="none" w:sz="0" w:space="0" w:color="auto"/>
        <w:bottom w:val="none" w:sz="0" w:space="0" w:color="auto"/>
        <w:right w:val="none" w:sz="0" w:space="0" w:color="auto"/>
      </w:divBdr>
      <w:divsChild>
        <w:div w:id="1451558803">
          <w:marLeft w:val="0"/>
          <w:marRight w:val="0"/>
          <w:marTop w:val="0"/>
          <w:marBottom w:val="0"/>
          <w:divBdr>
            <w:top w:val="none" w:sz="0" w:space="0" w:color="auto"/>
            <w:left w:val="none" w:sz="0" w:space="0" w:color="auto"/>
            <w:bottom w:val="none" w:sz="0" w:space="0" w:color="auto"/>
            <w:right w:val="none" w:sz="0" w:space="0" w:color="auto"/>
          </w:divBdr>
          <w:divsChild>
            <w:div w:id="1893998847">
              <w:marLeft w:val="0"/>
              <w:marRight w:val="0"/>
              <w:marTop w:val="0"/>
              <w:marBottom w:val="0"/>
              <w:divBdr>
                <w:top w:val="none" w:sz="0" w:space="0" w:color="auto"/>
                <w:left w:val="none" w:sz="0" w:space="0" w:color="auto"/>
                <w:bottom w:val="none" w:sz="0" w:space="0" w:color="auto"/>
                <w:right w:val="none" w:sz="0" w:space="0" w:color="auto"/>
              </w:divBdr>
              <w:divsChild>
                <w:div w:id="1419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627">
      <w:bodyDiv w:val="1"/>
      <w:marLeft w:val="0"/>
      <w:marRight w:val="0"/>
      <w:marTop w:val="0"/>
      <w:marBottom w:val="0"/>
      <w:divBdr>
        <w:top w:val="none" w:sz="0" w:space="0" w:color="auto"/>
        <w:left w:val="none" w:sz="0" w:space="0" w:color="auto"/>
        <w:bottom w:val="none" w:sz="0" w:space="0" w:color="auto"/>
        <w:right w:val="none" w:sz="0" w:space="0" w:color="auto"/>
      </w:divBdr>
      <w:divsChild>
        <w:div w:id="1022128567">
          <w:marLeft w:val="0"/>
          <w:marRight w:val="0"/>
          <w:marTop w:val="0"/>
          <w:marBottom w:val="0"/>
          <w:divBdr>
            <w:top w:val="none" w:sz="0" w:space="0" w:color="auto"/>
            <w:left w:val="none" w:sz="0" w:space="0" w:color="auto"/>
            <w:bottom w:val="none" w:sz="0" w:space="0" w:color="auto"/>
            <w:right w:val="none" w:sz="0" w:space="0" w:color="auto"/>
          </w:divBdr>
          <w:divsChild>
            <w:div w:id="1053311869">
              <w:marLeft w:val="0"/>
              <w:marRight w:val="0"/>
              <w:marTop w:val="0"/>
              <w:marBottom w:val="0"/>
              <w:divBdr>
                <w:top w:val="none" w:sz="0" w:space="0" w:color="auto"/>
                <w:left w:val="none" w:sz="0" w:space="0" w:color="auto"/>
                <w:bottom w:val="none" w:sz="0" w:space="0" w:color="auto"/>
                <w:right w:val="none" w:sz="0" w:space="0" w:color="auto"/>
              </w:divBdr>
              <w:divsChild>
                <w:div w:id="1197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381">
      <w:bodyDiv w:val="1"/>
      <w:marLeft w:val="0"/>
      <w:marRight w:val="0"/>
      <w:marTop w:val="0"/>
      <w:marBottom w:val="0"/>
      <w:divBdr>
        <w:top w:val="none" w:sz="0" w:space="0" w:color="auto"/>
        <w:left w:val="none" w:sz="0" w:space="0" w:color="auto"/>
        <w:bottom w:val="none" w:sz="0" w:space="0" w:color="auto"/>
        <w:right w:val="none" w:sz="0" w:space="0" w:color="auto"/>
      </w:divBdr>
      <w:divsChild>
        <w:div w:id="1357194003">
          <w:marLeft w:val="0"/>
          <w:marRight w:val="0"/>
          <w:marTop w:val="0"/>
          <w:marBottom w:val="0"/>
          <w:divBdr>
            <w:top w:val="none" w:sz="0" w:space="0" w:color="auto"/>
            <w:left w:val="none" w:sz="0" w:space="0" w:color="auto"/>
            <w:bottom w:val="none" w:sz="0" w:space="0" w:color="auto"/>
            <w:right w:val="none" w:sz="0" w:space="0" w:color="auto"/>
          </w:divBdr>
          <w:divsChild>
            <w:div w:id="1730641834">
              <w:marLeft w:val="0"/>
              <w:marRight w:val="0"/>
              <w:marTop w:val="0"/>
              <w:marBottom w:val="0"/>
              <w:divBdr>
                <w:top w:val="none" w:sz="0" w:space="0" w:color="auto"/>
                <w:left w:val="none" w:sz="0" w:space="0" w:color="auto"/>
                <w:bottom w:val="none" w:sz="0" w:space="0" w:color="auto"/>
                <w:right w:val="none" w:sz="0" w:space="0" w:color="auto"/>
              </w:divBdr>
              <w:divsChild>
                <w:div w:id="193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935">
      <w:bodyDiv w:val="1"/>
      <w:marLeft w:val="0"/>
      <w:marRight w:val="0"/>
      <w:marTop w:val="0"/>
      <w:marBottom w:val="0"/>
      <w:divBdr>
        <w:top w:val="none" w:sz="0" w:space="0" w:color="auto"/>
        <w:left w:val="none" w:sz="0" w:space="0" w:color="auto"/>
        <w:bottom w:val="none" w:sz="0" w:space="0" w:color="auto"/>
        <w:right w:val="none" w:sz="0" w:space="0" w:color="auto"/>
      </w:divBdr>
    </w:div>
    <w:div w:id="57285530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26">
          <w:marLeft w:val="0"/>
          <w:marRight w:val="0"/>
          <w:marTop w:val="0"/>
          <w:marBottom w:val="0"/>
          <w:divBdr>
            <w:top w:val="none" w:sz="0" w:space="0" w:color="auto"/>
            <w:left w:val="none" w:sz="0" w:space="0" w:color="auto"/>
            <w:bottom w:val="none" w:sz="0" w:space="0" w:color="auto"/>
            <w:right w:val="none" w:sz="0" w:space="0" w:color="auto"/>
          </w:divBdr>
          <w:divsChild>
            <w:div w:id="156112289">
              <w:marLeft w:val="0"/>
              <w:marRight w:val="0"/>
              <w:marTop w:val="0"/>
              <w:marBottom w:val="0"/>
              <w:divBdr>
                <w:top w:val="none" w:sz="0" w:space="0" w:color="auto"/>
                <w:left w:val="none" w:sz="0" w:space="0" w:color="auto"/>
                <w:bottom w:val="none" w:sz="0" w:space="0" w:color="auto"/>
                <w:right w:val="none" w:sz="0" w:space="0" w:color="auto"/>
              </w:divBdr>
              <w:divsChild>
                <w:div w:id="122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597">
      <w:bodyDiv w:val="1"/>
      <w:marLeft w:val="0"/>
      <w:marRight w:val="0"/>
      <w:marTop w:val="0"/>
      <w:marBottom w:val="0"/>
      <w:divBdr>
        <w:top w:val="none" w:sz="0" w:space="0" w:color="auto"/>
        <w:left w:val="none" w:sz="0" w:space="0" w:color="auto"/>
        <w:bottom w:val="none" w:sz="0" w:space="0" w:color="auto"/>
        <w:right w:val="none" w:sz="0" w:space="0" w:color="auto"/>
      </w:divBdr>
      <w:divsChild>
        <w:div w:id="642808675">
          <w:marLeft w:val="0"/>
          <w:marRight w:val="0"/>
          <w:marTop w:val="0"/>
          <w:marBottom w:val="0"/>
          <w:divBdr>
            <w:top w:val="none" w:sz="0" w:space="0" w:color="auto"/>
            <w:left w:val="none" w:sz="0" w:space="0" w:color="auto"/>
            <w:bottom w:val="none" w:sz="0" w:space="0" w:color="auto"/>
            <w:right w:val="none" w:sz="0" w:space="0" w:color="auto"/>
          </w:divBdr>
          <w:divsChild>
            <w:div w:id="685136977">
              <w:marLeft w:val="0"/>
              <w:marRight w:val="0"/>
              <w:marTop w:val="0"/>
              <w:marBottom w:val="0"/>
              <w:divBdr>
                <w:top w:val="none" w:sz="0" w:space="0" w:color="auto"/>
                <w:left w:val="none" w:sz="0" w:space="0" w:color="auto"/>
                <w:bottom w:val="none" w:sz="0" w:space="0" w:color="auto"/>
                <w:right w:val="none" w:sz="0" w:space="0" w:color="auto"/>
              </w:divBdr>
              <w:divsChild>
                <w:div w:id="1867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064">
      <w:bodyDiv w:val="1"/>
      <w:marLeft w:val="0"/>
      <w:marRight w:val="0"/>
      <w:marTop w:val="0"/>
      <w:marBottom w:val="0"/>
      <w:divBdr>
        <w:top w:val="none" w:sz="0" w:space="0" w:color="auto"/>
        <w:left w:val="none" w:sz="0" w:space="0" w:color="auto"/>
        <w:bottom w:val="none" w:sz="0" w:space="0" w:color="auto"/>
        <w:right w:val="none" w:sz="0" w:space="0" w:color="auto"/>
      </w:divBdr>
      <w:divsChild>
        <w:div w:id="150223904">
          <w:marLeft w:val="0"/>
          <w:marRight w:val="0"/>
          <w:marTop w:val="0"/>
          <w:marBottom w:val="0"/>
          <w:divBdr>
            <w:top w:val="none" w:sz="0" w:space="0" w:color="auto"/>
            <w:left w:val="none" w:sz="0" w:space="0" w:color="auto"/>
            <w:bottom w:val="none" w:sz="0" w:space="0" w:color="auto"/>
            <w:right w:val="none" w:sz="0" w:space="0" w:color="auto"/>
          </w:divBdr>
          <w:divsChild>
            <w:div w:id="577786069">
              <w:marLeft w:val="0"/>
              <w:marRight w:val="0"/>
              <w:marTop w:val="0"/>
              <w:marBottom w:val="0"/>
              <w:divBdr>
                <w:top w:val="none" w:sz="0" w:space="0" w:color="auto"/>
                <w:left w:val="none" w:sz="0" w:space="0" w:color="auto"/>
                <w:bottom w:val="none" w:sz="0" w:space="0" w:color="auto"/>
                <w:right w:val="none" w:sz="0" w:space="0" w:color="auto"/>
              </w:divBdr>
              <w:divsChild>
                <w:div w:id="1551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7809">
      <w:bodyDiv w:val="1"/>
      <w:marLeft w:val="0"/>
      <w:marRight w:val="0"/>
      <w:marTop w:val="0"/>
      <w:marBottom w:val="0"/>
      <w:divBdr>
        <w:top w:val="none" w:sz="0" w:space="0" w:color="auto"/>
        <w:left w:val="none" w:sz="0" w:space="0" w:color="auto"/>
        <w:bottom w:val="none" w:sz="0" w:space="0" w:color="auto"/>
        <w:right w:val="none" w:sz="0" w:space="0" w:color="auto"/>
      </w:divBdr>
      <w:divsChild>
        <w:div w:id="1357391408">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sChild>
                <w:div w:id="131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706">
      <w:bodyDiv w:val="1"/>
      <w:marLeft w:val="0"/>
      <w:marRight w:val="0"/>
      <w:marTop w:val="0"/>
      <w:marBottom w:val="0"/>
      <w:divBdr>
        <w:top w:val="none" w:sz="0" w:space="0" w:color="auto"/>
        <w:left w:val="none" w:sz="0" w:space="0" w:color="auto"/>
        <w:bottom w:val="none" w:sz="0" w:space="0" w:color="auto"/>
        <w:right w:val="none" w:sz="0" w:space="0" w:color="auto"/>
      </w:divBdr>
    </w:div>
    <w:div w:id="6479000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565">
          <w:marLeft w:val="0"/>
          <w:marRight w:val="0"/>
          <w:marTop w:val="0"/>
          <w:marBottom w:val="0"/>
          <w:divBdr>
            <w:top w:val="none" w:sz="0" w:space="0" w:color="auto"/>
            <w:left w:val="none" w:sz="0" w:space="0" w:color="auto"/>
            <w:bottom w:val="none" w:sz="0" w:space="0" w:color="auto"/>
            <w:right w:val="none" w:sz="0" w:space="0" w:color="auto"/>
          </w:divBdr>
          <w:divsChild>
            <w:div w:id="811217141">
              <w:marLeft w:val="0"/>
              <w:marRight w:val="0"/>
              <w:marTop w:val="0"/>
              <w:marBottom w:val="0"/>
              <w:divBdr>
                <w:top w:val="none" w:sz="0" w:space="0" w:color="auto"/>
                <w:left w:val="none" w:sz="0" w:space="0" w:color="auto"/>
                <w:bottom w:val="none" w:sz="0" w:space="0" w:color="auto"/>
                <w:right w:val="none" w:sz="0" w:space="0" w:color="auto"/>
              </w:divBdr>
              <w:divsChild>
                <w:div w:id="1690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2766">
      <w:bodyDiv w:val="1"/>
      <w:marLeft w:val="0"/>
      <w:marRight w:val="0"/>
      <w:marTop w:val="0"/>
      <w:marBottom w:val="0"/>
      <w:divBdr>
        <w:top w:val="none" w:sz="0" w:space="0" w:color="auto"/>
        <w:left w:val="none" w:sz="0" w:space="0" w:color="auto"/>
        <w:bottom w:val="none" w:sz="0" w:space="0" w:color="auto"/>
        <w:right w:val="none" w:sz="0" w:space="0" w:color="auto"/>
      </w:divBdr>
      <w:divsChild>
        <w:div w:id="157766369">
          <w:marLeft w:val="0"/>
          <w:marRight w:val="0"/>
          <w:marTop w:val="0"/>
          <w:marBottom w:val="0"/>
          <w:divBdr>
            <w:top w:val="none" w:sz="0" w:space="0" w:color="auto"/>
            <w:left w:val="none" w:sz="0" w:space="0" w:color="auto"/>
            <w:bottom w:val="none" w:sz="0" w:space="0" w:color="auto"/>
            <w:right w:val="none" w:sz="0" w:space="0" w:color="auto"/>
          </w:divBdr>
          <w:divsChild>
            <w:div w:id="731267771">
              <w:marLeft w:val="0"/>
              <w:marRight w:val="0"/>
              <w:marTop w:val="0"/>
              <w:marBottom w:val="0"/>
              <w:divBdr>
                <w:top w:val="none" w:sz="0" w:space="0" w:color="auto"/>
                <w:left w:val="none" w:sz="0" w:space="0" w:color="auto"/>
                <w:bottom w:val="none" w:sz="0" w:space="0" w:color="auto"/>
                <w:right w:val="none" w:sz="0" w:space="0" w:color="auto"/>
              </w:divBdr>
              <w:divsChild>
                <w:div w:id="125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380">
      <w:bodyDiv w:val="1"/>
      <w:marLeft w:val="0"/>
      <w:marRight w:val="0"/>
      <w:marTop w:val="0"/>
      <w:marBottom w:val="0"/>
      <w:divBdr>
        <w:top w:val="none" w:sz="0" w:space="0" w:color="auto"/>
        <w:left w:val="none" w:sz="0" w:space="0" w:color="auto"/>
        <w:bottom w:val="none" w:sz="0" w:space="0" w:color="auto"/>
        <w:right w:val="none" w:sz="0" w:space="0" w:color="auto"/>
      </w:divBdr>
      <w:divsChild>
        <w:div w:id="1515605635">
          <w:marLeft w:val="0"/>
          <w:marRight w:val="0"/>
          <w:marTop w:val="0"/>
          <w:marBottom w:val="0"/>
          <w:divBdr>
            <w:top w:val="none" w:sz="0" w:space="0" w:color="auto"/>
            <w:left w:val="none" w:sz="0" w:space="0" w:color="auto"/>
            <w:bottom w:val="none" w:sz="0" w:space="0" w:color="auto"/>
            <w:right w:val="none" w:sz="0" w:space="0" w:color="auto"/>
          </w:divBdr>
          <w:divsChild>
            <w:div w:id="1286043869">
              <w:marLeft w:val="0"/>
              <w:marRight w:val="0"/>
              <w:marTop w:val="0"/>
              <w:marBottom w:val="0"/>
              <w:divBdr>
                <w:top w:val="none" w:sz="0" w:space="0" w:color="auto"/>
                <w:left w:val="none" w:sz="0" w:space="0" w:color="auto"/>
                <w:bottom w:val="none" w:sz="0" w:space="0" w:color="auto"/>
                <w:right w:val="none" w:sz="0" w:space="0" w:color="auto"/>
              </w:divBdr>
              <w:divsChild>
                <w:div w:id="11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97">
      <w:bodyDiv w:val="1"/>
      <w:marLeft w:val="0"/>
      <w:marRight w:val="0"/>
      <w:marTop w:val="0"/>
      <w:marBottom w:val="0"/>
      <w:divBdr>
        <w:top w:val="none" w:sz="0" w:space="0" w:color="auto"/>
        <w:left w:val="none" w:sz="0" w:space="0" w:color="auto"/>
        <w:bottom w:val="none" w:sz="0" w:space="0" w:color="auto"/>
        <w:right w:val="none" w:sz="0" w:space="0" w:color="auto"/>
      </w:divBdr>
      <w:divsChild>
        <w:div w:id="1656107062">
          <w:marLeft w:val="0"/>
          <w:marRight w:val="0"/>
          <w:marTop w:val="0"/>
          <w:marBottom w:val="0"/>
          <w:divBdr>
            <w:top w:val="none" w:sz="0" w:space="0" w:color="auto"/>
            <w:left w:val="none" w:sz="0" w:space="0" w:color="auto"/>
            <w:bottom w:val="none" w:sz="0" w:space="0" w:color="auto"/>
            <w:right w:val="none" w:sz="0" w:space="0" w:color="auto"/>
          </w:divBdr>
          <w:divsChild>
            <w:div w:id="1615940946">
              <w:marLeft w:val="0"/>
              <w:marRight w:val="0"/>
              <w:marTop w:val="0"/>
              <w:marBottom w:val="0"/>
              <w:divBdr>
                <w:top w:val="none" w:sz="0" w:space="0" w:color="auto"/>
                <w:left w:val="none" w:sz="0" w:space="0" w:color="auto"/>
                <w:bottom w:val="none" w:sz="0" w:space="0" w:color="auto"/>
                <w:right w:val="none" w:sz="0" w:space="0" w:color="auto"/>
              </w:divBdr>
              <w:divsChild>
                <w:div w:id="37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590">
      <w:bodyDiv w:val="1"/>
      <w:marLeft w:val="0"/>
      <w:marRight w:val="0"/>
      <w:marTop w:val="0"/>
      <w:marBottom w:val="0"/>
      <w:divBdr>
        <w:top w:val="none" w:sz="0" w:space="0" w:color="auto"/>
        <w:left w:val="none" w:sz="0" w:space="0" w:color="auto"/>
        <w:bottom w:val="none" w:sz="0" w:space="0" w:color="auto"/>
        <w:right w:val="none" w:sz="0" w:space="0" w:color="auto"/>
      </w:divBdr>
      <w:divsChild>
        <w:div w:id="599410571">
          <w:marLeft w:val="0"/>
          <w:marRight w:val="0"/>
          <w:marTop w:val="0"/>
          <w:marBottom w:val="0"/>
          <w:divBdr>
            <w:top w:val="none" w:sz="0" w:space="0" w:color="auto"/>
            <w:left w:val="none" w:sz="0" w:space="0" w:color="auto"/>
            <w:bottom w:val="none" w:sz="0" w:space="0" w:color="auto"/>
            <w:right w:val="none" w:sz="0" w:space="0" w:color="auto"/>
          </w:divBdr>
          <w:divsChild>
            <w:div w:id="1850875467">
              <w:marLeft w:val="0"/>
              <w:marRight w:val="0"/>
              <w:marTop w:val="0"/>
              <w:marBottom w:val="0"/>
              <w:divBdr>
                <w:top w:val="none" w:sz="0" w:space="0" w:color="auto"/>
                <w:left w:val="none" w:sz="0" w:space="0" w:color="auto"/>
                <w:bottom w:val="none" w:sz="0" w:space="0" w:color="auto"/>
                <w:right w:val="none" w:sz="0" w:space="0" w:color="auto"/>
              </w:divBdr>
              <w:divsChild>
                <w:div w:id="151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1">
      <w:bodyDiv w:val="1"/>
      <w:marLeft w:val="0"/>
      <w:marRight w:val="0"/>
      <w:marTop w:val="0"/>
      <w:marBottom w:val="0"/>
      <w:divBdr>
        <w:top w:val="none" w:sz="0" w:space="0" w:color="auto"/>
        <w:left w:val="none" w:sz="0" w:space="0" w:color="auto"/>
        <w:bottom w:val="none" w:sz="0" w:space="0" w:color="auto"/>
        <w:right w:val="none" w:sz="0" w:space="0" w:color="auto"/>
      </w:divBdr>
      <w:divsChild>
        <w:div w:id="1608856017">
          <w:marLeft w:val="0"/>
          <w:marRight w:val="0"/>
          <w:marTop w:val="0"/>
          <w:marBottom w:val="0"/>
          <w:divBdr>
            <w:top w:val="none" w:sz="0" w:space="0" w:color="auto"/>
            <w:left w:val="none" w:sz="0" w:space="0" w:color="auto"/>
            <w:bottom w:val="none" w:sz="0" w:space="0" w:color="auto"/>
            <w:right w:val="none" w:sz="0" w:space="0" w:color="auto"/>
          </w:divBdr>
          <w:divsChild>
            <w:div w:id="735739031">
              <w:marLeft w:val="0"/>
              <w:marRight w:val="0"/>
              <w:marTop w:val="0"/>
              <w:marBottom w:val="0"/>
              <w:divBdr>
                <w:top w:val="none" w:sz="0" w:space="0" w:color="auto"/>
                <w:left w:val="none" w:sz="0" w:space="0" w:color="auto"/>
                <w:bottom w:val="none" w:sz="0" w:space="0" w:color="auto"/>
                <w:right w:val="none" w:sz="0" w:space="0" w:color="auto"/>
              </w:divBdr>
              <w:divsChild>
                <w:div w:id="1604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949">
      <w:bodyDiv w:val="1"/>
      <w:marLeft w:val="0"/>
      <w:marRight w:val="0"/>
      <w:marTop w:val="0"/>
      <w:marBottom w:val="0"/>
      <w:divBdr>
        <w:top w:val="none" w:sz="0" w:space="0" w:color="auto"/>
        <w:left w:val="none" w:sz="0" w:space="0" w:color="auto"/>
        <w:bottom w:val="none" w:sz="0" w:space="0" w:color="auto"/>
        <w:right w:val="none" w:sz="0" w:space="0" w:color="auto"/>
      </w:divBdr>
      <w:divsChild>
        <w:div w:id="1356268512">
          <w:marLeft w:val="0"/>
          <w:marRight w:val="0"/>
          <w:marTop w:val="0"/>
          <w:marBottom w:val="0"/>
          <w:divBdr>
            <w:top w:val="none" w:sz="0" w:space="0" w:color="auto"/>
            <w:left w:val="none" w:sz="0" w:space="0" w:color="auto"/>
            <w:bottom w:val="none" w:sz="0" w:space="0" w:color="auto"/>
            <w:right w:val="none" w:sz="0" w:space="0" w:color="auto"/>
          </w:divBdr>
          <w:divsChild>
            <w:div w:id="1200901918">
              <w:marLeft w:val="0"/>
              <w:marRight w:val="0"/>
              <w:marTop w:val="0"/>
              <w:marBottom w:val="0"/>
              <w:divBdr>
                <w:top w:val="none" w:sz="0" w:space="0" w:color="auto"/>
                <w:left w:val="none" w:sz="0" w:space="0" w:color="auto"/>
                <w:bottom w:val="none" w:sz="0" w:space="0" w:color="auto"/>
                <w:right w:val="none" w:sz="0" w:space="0" w:color="auto"/>
              </w:divBdr>
              <w:divsChild>
                <w:div w:id="498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8283">
      <w:bodyDiv w:val="1"/>
      <w:marLeft w:val="0"/>
      <w:marRight w:val="0"/>
      <w:marTop w:val="0"/>
      <w:marBottom w:val="0"/>
      <w:divBdr>
        <w:top w:val="none" w:sz="0" w:space="0" w:color="auto"/>
        <w:left w:val="none" w:sz="0" w:space="0" w:color="auto"/>
        <w:bottom w:val="none" w:sz="0" w:space="0" w:color="auto"/>
        <w:right w:val="none" w:sz="0" w:space="0" w:color="auto"/>
      </w:divBdr>
    </w:div>
    <w:div w:id="919289158">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sChild>
        <w:div w:id="908613753">
          <w:marLeft w:val="0"/>
          <w:marRight w:val="0"/>
          <w:marTop w:val="0"/>
          <w:marBottom w:val="0"/>
          <w:divBdr>
            <w:top w:val="none" w:sz="0" w:space="0" w:color="auto"/>
            <w:left w:val="none" w:sz="0" w:space="0" w:color="auto"/>
            <w:bottom w:val="none" w:sz="0" w:space="0" w:color="auto"/>
            <w:right w:val="none" w:sz="0" w:space="0" w:color="auto"/>
          </w:divBdr>
          <w:divsChild>
            <w:div w:id="1593584638">
              <w:marLeft w:val="0"/>
              <w:marRight w:val="0"/>
              <w:marTop w:val="0"/>
              <w:marBottom w:val="0"/>
              <w:divBdr>
                <w:top w:val="none" w:sz="0" w:space="0" w:color="auto"/>
                <w:left w:val="none" w:sz="0" w:space="0" w:color="auto"/>
                <w:bottom w:val="none" w:sz="0" w:space="0" w:color="auto"/>
                <w:right w:val="none" w:sz="0" w:space="0" w:color="auto"/>
              </w:divBdr>
              <w:divsChild>
                <w:div w:id="1335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1545">
      <w:bodyDiv w:val="1"/>
      <w:marLeft w:val="0"/>
      <w:marRight w:val="0"/>
      <w:marTop w:val="0"/>
      <w:marBottom w:val="0"/>
      <w:divBdr>
        <w:top w:val="none" w:sz="0" w:space="0" w:color="auto"/>
        <w:left w:val="none" w:sz="0" w:space="0" w:color="auto"/>
        <w:bottom w:val="none" w:sz="0" w:space="0" w:color="auto"/>
        <w:right w:val="none" w:sz="0" w:space="0" w:color="auto"/>
      </w:divBdr>
      <w:divsChild>
        <w:div w:id="1633485755">
          <w:marLeft w:val="0"/>
          <w:marRight w:val="0"/>
          <w:marTop w:val="0"/>
          <w:marBottom w:val="0"/>
          <w:divBdr>
            <w:top w:val="none" w:sz="0" w:space="0" w:color="auto"/>
            <w:left w:val="none" w:sz="0" w:space="0" w:color="auto"/>
            <w:bottom w:val="none" w:sz="0" w:space="0" w:color="auto"/>
            <w:right w:val="none" w:sz="0" w:space="0" w:color="auto"/>
          </w:divBdr>
          <w:divsChild>
            <w:div w:id="315184870">
              <w:marLeft w:val="0"/>
              <w:marRight w:val="0"/>
              <w:marTop w:val="0"/>
              <w:marBottom w:val="0"/>
              <w:divBdr>
                <w:top w:val="none" w:sz="0" w:space="0" w:color="auto"/>
                <w:left w:val="none" w:sz="0" w:space="0" w:color="auto"/>
                <w:bottom w:val="none" w:sz="0" w:space="0" w:color="auto"/>
                <w:right w:val="none" w:sz="0" w:space="0" w:color="auto"/>
              </w:divBdr>
              <w:divsChild>
                <w:div w:id="131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962730944">
      <w:bodyDiv w:val="1"/>
      <w:marLeft w:val="0"/>
      <w:marRight w:val="0"/>
      <w:marTop w:val="0"/>
      <w:marBottom w:val="0"/>
      <w:divBdr>
        <w:top w:val="none" w:sz="0" w:space="0" w:color="auto"/>
        <w:left w:val="none" w:sz="0" w:space="0" w:color="auto"/>
        <w:bottom w:val="none" w:sz="0" w:space="0" w:color="auto"/>
        <w:right w:val="none" w:sz="0" w:space="0" w:color="auto"/>
      </w:divBdr>
      <w:divsChild>
        <w:div w:id="1404638915">
          <w:marLeft w:val="0"/>
          <w:marRight w:val="0"/>
          <w:marTop w:val="0"/>
          <w:marBottom w:val="0"/>
          <w:divBdr>
            <w:top w:val="none" w:sz="0" w:space="0" w:color="auto"/>
            <w:left w:val="none" w:sz="0" w:space="0" w:color="auto"/>
            <w:bottom w:val="none" w:sz="0" w:space="0" w:color="auto"/>
            <w:right w:val="none" w:sz="0" w:space="0" w:color="auto"/>
          </w:divBdr>
          <w:divsChild>
            <w:div w:id="1001814991">
              <w:marLeft w:val="0"/>
              <w:marRight w:val="0"/>
              <w:marTop w:val="0"/>
              <w:marBottom w:val="0"/>
              <w:divBdr>
                <w:top w:val="none" w:sz="0" w:space="0" w:color="auto"/>
                <w:left w:val="none" w:sz="0" w:space="0" w:color="auto"/>
                <w:bottom w:val="none" w:sz="0" w:space="0" w:color="auto"/>
                <w:right w:val="none" w:sz="0" w:space="0" w:color="auto"/>
              </w:divBdr>
              <w:divsChild>
                <w:div w:id="92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53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457">
          <w:marLeft w:val="0"/>
          <w:marRight w:val="0"/>
          <w:marTop w:val="0"/>
          <w:marBottom w:val="0"/>
          <w:divBdr>
            <w:top w:val="none" w:sz="0" w:space="0" w:color="auto"/>
            <w:left w:val="none" w:sz="0" w:space="0" w:color="auto"/>
            <w:bottom w:val="none" w:sz="0" w:space="0" w:color="auto"/>
            <w:right w:val="none" w:sz="0" w:space="0" w:color="auto"/>
          </w:divBdr>
          <w:divsChild>
            <w:div w:id="369305218">
              <w:marLeft w:val="0"/>
              <w:marRight w:val="0"/>
              <w:marTop w:val="0"/>
              <w:marBottom w:val="0"/>
              <w:divBdr>
                <w:top w:val="none" w:sz="0" w:space="0" w:color="auto"/>
                <w:left w:val="none" w:sz="0" w:space="0" w:color="auto"/>
                <w:bottom w:val="none" w:sz="0" w:space="0" w:color="auto"/>
                <w:right w:val="none" w:sz="0" w:space="0" w:color="auto"/>
              </w:divBdr>
              <w:divsChild>
                <w:div w:id="2064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084">
      <w:bodyDiv w:val="1"/>
      <w:marLeft w:val="0"/>
      <w:marRight w:val="0"/>
      <w:marTop w:val="0"/>
      <w:marBottom w:val="0"/>
      <w:divBdr>
        <w:top w:val="none" w:sz="0" w:space="0" w:color="auto"/>
        <w:left w:val="none" w:sz="0" w:space="0" w:color="auto"/>
        <w:bottom w:val="none" w:sz="0" w:space="0" w:color="auto"/>
        <w:right w:val="none" w:sz="0" w:space="0" w:color="auto"/>
      </w:divBdr>
      <w:divsChild>
        <w:div w:id="1328703093">
          <w:marLeft w:val="0"/>
          <w:marRight w:val="0"/>
          <w:marTop w:val="0"/>
          <w:marBottom w:val="0"/>
          <w:divBdr>
            <w:top w:val="none" w:sz="0" w:space="0" w:color="auto"/>
            <w:left w:val="none" w:sz="0" w:space="0" w:color="auto"/>
            <w:bottom w:val="none" w:sz="0" w:space="0" w:color="auto"/>
            <w:right w:val="none" w:sz="0" w:space="0" w:color="auto"/>
          </w:divBdr>
          <w:divsChild>
            <w:div w:id="420486532">
              <w:marLeft w:val="0"/>
              <w:marRight w:val="0"/>
              <w:marTop w:val="0"/>
              <w:marBottom w:val="0"/>
              <w:divBdr>
                <w:top w:val="none" w:sz="0" w:space="0" w:color="auto"/>
                <w:left w:val="none" w:sz="0" w:space="0" w:color="auto"/>
                <w:bottom w:val="none" w:sz="0" w:space="0" w:color="auto"/>
                <w:right w:val="none" w:sz="0" w:space="0" w:color="auto"/>
              </w:divBdr>
              <w:divsChild>
                <w:div w:id="623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3665">
      <w:bodyDiv w:val="1"/>
      <w:marLeft w:val="0"/>
      <w:marRight w:val="0"/>
      <w:marTop w:val="0"/>
      <w:marBottom w:val="0"/>
      <w:divBdr>
        <w:top w:val="none" w:sz="0" w:space="0" w:color="auto"/>
        <w:left w:val="none" w:sz="0" w:space="0" w:color="auto"/>
        <w:bottom w:val="none" w:sz="0" w:space="0" w:color="auto"/>
        <w:right w:val="none" w:sz="0" w:space="0" w:color="auto"/>
      </w:divBdr>
      <w:divsChild>
        <w:div w:id="81529625">
          <w:marLeft w:val="0"/>
          <w:marRight w:val="0"/>
          <w:marTop w:val="0"/>
          <w:marBottom w:val="0"/>
          <w:divBdr>
            <w:top w:val="none" w:sz="0" w:space="0" w:color="auto"/>
            <w:left w:val="none" w:sz="0" w:space="0" w:color="auto"/>
            <w:bottom w:val="none" w:sz="0" w:space="0" w:color="auto"/>
            <w:right w:val="none" w:sz="0" w:space="0" w:color="auto"/>
          </w:divBdr>
          <w:divsChild>
            <w:div w:id="1910843845">
              <w:marLeft w:val="0"/>
              <w:marRight w:val="0"/>
              <w:marTop w:val="0"/>
              <w:marBottom w:val="0"/>
              <w:divBdr>
                <w:top w:val="none" w:sz="0" w:space="0" w:color="auto"/>
                <w:left w:val="none" w:sz="0" w:space="0" w:color="auto"/>
                <w:bottom w:val="none" w:sz="0" w:space="0" w:color="auto"/>
                <w:right w:val="none" w:sz="0" w:space="0" w:color="auto"/>
              </w:divBdr>
              <w:divsChild>
                <w:div w:id="41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178">
      <w:bodyDiv w:val="1"/>
      <w:marLeft w:val="0"/>
      <w:marRight w:val="0"/>
      <w:marTop w:val="0"/>
      <w:marBottom w:val="0"/>
      <w:divBdr>
        <w:top w:val="none" w:sz="0" w:space="0" w:color="auto"/>
        <w:left w:val="none" w:sz="0" w:space="0" w:color="auto"/>
        <w:bottom w:val="none" w:sz="0" w:space="0" w:color="auto"/>
        <w:right w:val="none" w:sz="0" w:space="0" w:color="auto"/>
      </w:divBdr>
      <w:divsChild>
        <w:div w:id="1783066513">
          <w:marLeft w:val="0"/>
          <w:marRight w:val="0"/>
          <w:marTop w:val="0"/>
          <w:marBottom w:val="0"/>
          <w:divBdr>
            <w:top w:val="none" w:sz="0" w:space="0" w:color="auto"/>
            <w:left w:val="none" w:sz="0" w:space="0" w:color="auto"/>
            <w:bottom w:val="none" w:sz="0" w:space="0" w:color="auto"/>
            <w:right w:val="none" w:sz="0" w:space="0" w:color="auto"/>
          </w:divBdr>
          <w:divsChild>
            <w:div w:id="356585733">
              <w:marLeft w:val="0"/>
              <w:marRight w:val="0"/>
              <w:marTop w:val="0"/>
              <w:marBottom w:val="0"/>
              <w:divBdr>
                <w:top w:val="none" w:sz="0" w:space="0" w:color="auto"/>
                <w:left w:val="none" w:sz="0" w:space="0" w:color="auto"/>
                <w:bottom w:val="none" w:sz="0" w:space="0" w:color="auto"/>
                <w:right w:val="none" w:sz="0" w:space="0" w:color="auto"/>
              </w:divBdr>
              <w:divsChild>
                <w:div w:id="127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6502">
      <w:bodyDiv w:val="1"/>
      <w:marLeft w:val="0"/>
      <w:marRight w:val="0"/>
      <w:marTop w:val="0"/>
      <w:marBottom w:val="0"/>
      <w:divBdr>
        <w:top w:val="none" w:sz="0" w:space="0" w:color="auto"/>
        <w:left w:val="none" w:sz="0" w:space="0" w:color="auto"/>
        <w:bottom w:val="none" w:sz="0" w:space="0" w:color="auto"/>
        <w:right w:val="none" w:sz="0" w:space="0" w:color="auto"/>
      </w:divBdr>
      <w:divsChild>
        <w:div w:id="1659579677">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175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794">
      <w:bodyDiv w:val="1"/>
      <w:marLeft w:val="0"/>
      <w:marRight w:val="0"/>
      <w:marTop w:val="0"/>
      <w:marBottom w:val="0"/>
      <w:divBdr>
        <w:top w:val="none" w:sz="0" w:space="0" w:color="auto"/>
        <w:left w:val="none" w:sz="0" w:space="0" w:color="auto"/>
        <w:bottom w:val="none" w:sz="0" w:space="0" w:color="auto"/>
        <w:right w:val="none" w:sz="0" w:space="0" w:color="auto"/>
      </w:divBdr>
      <w:divsChild>
        <w:div w:id="2104914517">
          <w:marLeft w:val="0"/>
          <w:marRight w:val="0"/>
          <w:marTop w:val="0"/>
          <w:marBottom w:val="0"/>
          <w:divBdr>
            <w:top w:val="none" w:sz="0" w:space="0" w:color="auto"/>
            <w:left w:val="none" w:sz="0" w:space="0" w:color="auto"/>
            <w:bottom w:val="none" w:sz="0" w:space="0" w:color="auto"/>
            <w:right w:val="none" w:sz="0" w:space="0" w:color="auto"/>
          </w:divBdr>
          <w:divsChild>
            <w:div w:id="216207838">
              <w:marLeft w:val="0"/>
              <w:marRight w:val="0"/>
              <w:marTop w:val="0"/>
              <w:marBottom w:val="0"/>
              <w:divBdr>
                <w:top w:val="none" w:sz="0" w:space="0" w:color="auto"/>
                <w:left w:val="none" w:sz="0" w:space="0" w:color="auto"/>
                <w:bottom w:val="none" w:sz="0" w:space="0" w:color="auto"/>
                <w:right w:val="none" w:sz="0" w:space="0" w:color="auto"/>
              </w:divBdr>
              <w:divsChild>
                <w:div w:id="96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1126">
      <w:bodyDiv w:val="1"/>
      <w:marLeft w:val="0"/>
      <w:marRight w:val="0"/>
      <w:marTop w:val="0"/>
      <w:marBottom w:val="0"/>
      <w:divBdr>
        <w:top w:val="none" w:sz="0" w:space="0" w:color="auto"/>
        <w:left w:val="none" w:sz="0" w:space="0" w:color="auto"/>
        <w:bottom w:val="none" w:sz="0" w:space="0" w:color="auto"/>
        <w:right w:val="none" w:sz="0" w:space="0" w:color="auto"/>
      </w:divBdr>
      <w:divsChild>
        <w:div w:id="2056467031">
          <w:marLeft w:val="0"/>
          <w:marRight w:val="0"/>
          <w:marTop w:val="0"/>
          <w:marBottom w:val="0"/>
          <w:divBdr>
            <w:top w:val="none" w:sz="0" w:space="0" w:color="auto"/>
            <w:left w:val="none" w:sz="0" w:space="0" w:color="auto"/>
            <w:bottom w:val="none" w:sz="0" w:space="0" w:color="auto"/>
            <w:right w:val="none" w:sz="0" w:space="0" w:color="auto"/>
          </w:divBdr>
          <w:divsChild>
            <w:div w:id="759526658">
              <w:marLeft w:val="0"/>
              <w:marRight w:val="0"/>
              <w:marTop w:val="0"/>
              <w:marBottom w:val="0"/>
              <w:divBdr>
                <w:top w:val="none" w:sz="0" w:space="0" w:color="auto"/>
                <w:left w:val="none" w:sz="0" w:space="0" w:color="auto"/>
                <w:bottom w:val="none" w:sz="0" w:space="0" w:color="auto"/>
                <w:right w:val="none" w:sz="0" w:space="0" w:color="auto"/>
              </w:divBdr>
              <w:divsChild>
                <w:div w:id="2001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551">
      <w:bodyDiv w:val="1"/>
      <w:marLeft w:val="0"/>
      <w:marRight w:val="0"/>
      <w:marTop w:val="0"/>
      <w:marBottom w:val="0"/>
      <w:divBdr>
        <w:top w:val="none" w:sz="0" w:space="0" w:color="auto"/>
        <w:left w:val="none" w:sz="0" w:space="0" w:color="auto"/>
        <w:bottom w:val="none" w:sz="0" w:space="0" w:color="auto"/>
        <w:right w:val="none" w:sz="0" w:space="0" w:color="auto"/>
      </w:divBdr>
      <w:divsChild>
        <w:div w:id="566456576">
          <w:marLeft w:val="0"/>
          <w:marRight w:val="0"/>
          <w:marTop w:val="0"/>
          <w:marBottom w:val="0"/>
          <w:divBdr>
            <w:top w:val="none" w:sz="0" w:space="0" w:color="auto"/>
            <w:left w:val="none" w:sz="0" w:space="0" w:color="auto"/>
            <w:bottom w:val="none" w:sz="0" w:space="0" w:color="auto"/>
            <w:right w:val="none" w:sz="0" w:space="0" w:color="auto"/>
          </w:divBdr>
          <w:divsChild>
            <w:div w:id="1609318038">
              <w:marLeft w:val="0"/>
              <w:marRight w:val="0"/>
              <w:marTop w:val="0"/>
              <w:marBottom w:val="0"/>
              <w:divBdr>
                <w:top w:val="none" w:sz="0" w:space="0" w:color="auto"/>
                <w:left w:val="none" w:sz="0" w:space="0" w:color="auto"/>
                <w:bottom w:val="none" w:sz="0" w:space="0" w:color="auto"/>
                <w:right w:val="none" w:sz="0" w:space="0" w:color="auto"/>
              </w:divBdr>
              <w:divsChild>
                <w:div w:id="1499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388">
      <w:bodyDiv w:val="1"/>
      <w:marLeft w:val="0"/>
      <w:marRight w:val="0"/>
      <w:marTop w:val="0"/>
      <w:marBottom w:val="0"/>
      <w:divBdr>
        <w:top w:val="none" w:sz="0" w:space="0" w:color="auto"/>
        <w:left w:val="none" w:sz="0" w:space="0" w:color="auto"/>
        <w:bottom w:val="none" w:sz="0" w:space="0" w:color="auto"/>
        <w:right w:val="none" w:sz="0" w:space="0" w:color="auto"/>
      </w:divBdr>
      <w:divsChild>
        <w:div w:id="1993218298">
          <w:marLeft w:val="0"/>
          <w:marRight w:val="0"/>
          <w:marTop w:val="0"/>
          <w:marBottom w:val="0"/>
          <w:divBdr>
            <w:top w:val="none" w:sz="0" w:space="0" w:color="auto"/>
            <w:left w:val="none" w:sz="0" w:space="0" w:color="auto"/>
            <w:bottom w:val="none" w:sz="0" w:space="0" w:color="auto"/>
            <w:right w:val="none" w:sz="0" w:space="0" w:color="auto"/>
          </w:divBdr>
          <w:divsChild>
            <w:div w:id="356657775">
              <w:marLeft w:val="0"/>
              <w:marRight w:val="0"/>
              <w:marTop w:val="0"/>
              <w:marBottom w:val="0"/>
              <w:divBdr>
                <w:top w:val="none" w:sz="0" w:space="0" w:color="auto"/>
                <w:left w:val="none" w:sz="0" w:space="0" w:color="auto"/>
                <w:bottom w:val="none" w:sz="0" w:space="0" w:color="auto"/>
                <w:right w:val="none" w:sz="0" w:space="0" w:color="auto"/>
              </w:divBdr>
              <w:divsChild>
                <w:div w:id="674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611">
      <w:bodyDiv w:val="1"/>
      <w:marLeft w:val="0"/>
      <w:marRight w:val="0"/>
      <w:marTop w:val="0"/>
      <w:marBottom w:val="0"/>
      <w:divBdr>
        <w:top w:val="none" w:sz="0" w:space="0" w:color="auto"/>
        <w:left w:val="none" w:sz="0" w:space="0" w:color="auto"/>
        <w:bottom w:val="none" w:sz="0" w:space="0" w:color="auto"/>
        <w:right w:val="none" w:sz="0" w:space="0" w:color="auto"/>
      </w:divBdr>
      <w:divsChild>
        <w:div w:id="1066224210">
          <w:marLeft w:val="0"/>
          <w:marRight w:val="0"/>
          <w:marTop w:val="0"/>
          <w:marBottom w:val="0"/>
          <w:divBdr>
            <w:top w:val="none" w:sz="0" w:space="0" w:color="auto"/>
            <w:left w:val="none" w:sz="0" w:space="0" w:color="auto"/>
            <w:bottom w:val="none" w:sz="0" w:space="0" w:color="auto"/>
            <w:right w:val="none" w:sz="0" w:space="0" w:color="auto"/>
          </w:divBdr>
          <w:divsChild>
            <w:div w:id="659431084">
              <w:marLeft w:val="0"/>
              <w:marRight w:val="0"/>
              <w:marTop w:val="0"/>
              <w:marBottom w:val="0"/>
              <w:divBdr>
                <w:top w:val="none" w:sz="0" w:space="0" w:color="auto"/>
                <w:left w:val="none" w:sz="0" w:space="0" w:color="auto"/>
                <w:bottom w:val="none" w:sz="0" w:space="0" w:color="auto"/>
                <w:right w:val="none" w:sz="0" w:space="0" w:color="auto"/>
              </w:divBdr>
              <w:divsChild>
                <w:div w:id="910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430">
      <w:bodyDiv w:val="1"/>
      <w:marLeft w:val="0"/>
      <w:marRight w:val="0"/>
      <w:marTop w:val="0"/>
      <w:marBottom w:val="0"/>
      <w:divBdr>
        <w:top w:val="none" w:sz="0" w:space="0" w:color="auto"/>
        <w:left w:val="none" w:sz="0" w:space="0" w:color="auto"/>
        <w:bottom w:val="none" w:sz="0" w:space="0" w:color="auto"/>
        <w:right w:val="none" w:sz="0" w:space="0" w:color="auto"/>
      </w:divBdr>
      <w:divsChild>
        <w:div w:id="674109794">
          <w:marLeft w:val="0"/>
          <w:marRight w:val="0"/>
          <w:marTop w:val="0"/>
          <w:marBottom w:val="0"/>
          <w:divBdr>
            <w:top w:val="none" w:sz="0" w:space="0" w:color="auto"/>
            <w:left w:val="none" w:sz="0" w:space="0" w:color="auto"/>
            <w:bottom w:val="none" w:sz="0" w:space="0" w:color="auto"/>
            <w:right w:val="none" w:sz="0" w:space="0" w:color="auto"/>
          </w:divBdr>
          <w:divsChild>
            <w:div w:id="1971596265">
              <w:marLeft w:val="0"/>
              <w:marRight w:val="0"/>
              <w:marTop w:val="0"/>
              <w:marBottom w:val="0"/>
              <w:divBdr>
                <w:top w:val="none" w:sz="0" w:space="0" w:color="auto"/>
                <w:left w:val="none" w:sz="0" w:space="0" w:color="auto"/>
                <w:bottom w:val="none" w:sz="0" w:space="0" w:color="auto"/>
                <w:right w:val="none" w:sz="0" w:space="0" w:color="auto"/>
              </w:divBdr>
              <w:divsChild>
                <w:div w:id="431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4479">
      <w:bodyDiv w:val="1"/>
      <w:marLeft w:val="0"/>
      <w:marRight w:val="0"/>
      <w:marTop w:val="0"/>
      <w:marBottom w:val="0"/>
      <w:divBdr>
        <w:top w:val="none" w:sz="0" w:space="0" w:color="auto"/>
        <w:left w:val="none" w:sz="0" w:space="0" w:color="auto"/>
        <w:bottom w:val="none" w:sz="0" w:space="0" w:color="auto"/>
        <w:right w:val="none" w:sz="0" w:space="0" w:color="auto"/>
      </w:divBdr>
      <w:divsChild>
        <w:div w:id="761876000">
          <w:marLeft w:val="0"/>
          <w:marRight w:val="0"/>
          <w:marTop w:val="0"/>
          <w:marBottom w:val="0"/>
          <w:divBdr>
            <w:top w:val="none" w:sz="0" w:space="0" w:color="auto"/>
            <w:left w:val="none" w:sz="0" w:space="0" w:color="auto"/>
            <w:bottom w:val="none" w:sz="0" w:space="0" w:color="auto"/>
            <w:right w:val="none" w:sz="0" w:space="0" w:color="auto"/>
          </w:divBdr>
          <w:divsChild>
            <w:div w:id="54476555">
              <w:marLeft w:val="0"/>
              <w:marRight w:val="0"/>
              <w:marTop w:val="0"/>
              <w:marBottom w:val="0"/>
              <w:divBdr>
                <w:top w:val="none" w:sz="0" w:space="0" w:color="auto"/>
                <w:left w:val="none" w:sz="0" w:space="0" w:color="auto"/>
                <w:bottom w:val="none" w:sz="0" w:space="0" w:color="auto"/>
                <w:right w:val="none" w:sz="0" w:space="0" w:color="auto"/>
              </w:divBdr>
              <w:divsChild>
                <w:div w:id="2124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248">
      <w:bodyDiv w:val="1"/>
      <w:marLeft w:val="0"/>
      <w:marRight w:val="0"/>
      <w:marTop w:val="0"/>
      <w:marBottom w:val="0"/>
      <w:divBdr>
        <w:top w:val="none" w:sz="0" w:space="0" w:color="auto"/>
        <w:left w:val="none" w:sz="0" w:space="0" w:color="auto"/>
        <w:bottom w:val="none" w:sz="0" w:space="0" w:color="auto"/>
        <w:right w:val="none" w:sz="0" w:space="0" w:color="auto"/>
      </w:divBdr>
    </w:div>
    <w:div w:id="1360820015">
      <w:bodyDiv w:val="1"/>
      <w:marLeft w:val="0"/>
      <w:marRight w:val="0"/>
      <w:marTop w:val="0"/>
      <w:marBottom w:val="0"/>
      <w:divBdr>
        <w:top w:val="none" w:sz="0" w:space="0" w:color="auto"/>
        <w:left w:val="none" w:sz="0" w:space="0" w:color="auto"/>
        <w:bottom w:val="none" w:sz="0" w:space="0" w:color="auto"/>
        <w:right w:val="none" w:sz="0" w:space="0" w:color="auto"/>
      </w:divBdr>
      <w:divsChild>
        <w:div w:id="895971845">
          <w:marLeft w:val="0"/>
          <w:marRight w:val="0"/>
          <w:marTop w:val="0"/>
          <w:marBottom w:val="0"/>
          <w:divBdr>
            <w:top w:val="none" w:sz="0" w:space="0" w:color="auto"/>
            <w:left w:val="none" w:sz="0" w:space="0" w:color="auto"/>
            <w:bottom w:val="none" w:sz="0" w:space="0" w:color="auto"/>
            <w:right w:val="none" w:sz="0" w:space="0" w:color="auto"/>
          </w:divBdr>
          <w:divsChild>
            <w:div w:id="893544513">
              <w:marLeft w:val="0"/>
              <w:marRight w:val="0"/>
              <w:marTop w:val="0"/>
              <w:marBottom w:val="0"/>
              <w:divBdr>
                <w:top w:val="none" w:sz="0" w:space="0" w:color="auto"/>
                <w:left w:val="none" w:sz="0" w:space="0" w:color="auto"/>
                <w:bottom w:val="none" w:sz="0" w:space="0" w:color="auto"/>
                <w:right w:val="none" w:sz="0" w:space="0" w:color="auto"/>
              </w:divBdr>
              <w:divsChild>
                <w:div w:id="20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048">
      <w:bodyDiv w:val="1"/>
      <w:marLeft w:val="0"/>
      <w:marRight w:val="0"/>
      <w:marTop w:val="0"/>
      <w:marBottom w:val="0"/>
      <w:divBdr>
        <w:top w:val="none" w:sz="0" w:space="0" w:color="auto"/>
        <w:left w:val="none" w:sz="0" w:space="0" w:color="auto"/>
        <w:bottom w:val="none" w:sz="0" w:space="0" w:color="auto"/>
        <w:right w:val="none" w:sz="0" w:space="0" w:color="auto"/>
      </w:divBdr>
      <w:divsChild>
        <w:div w:id="1028874339">
          <w:marLeft w:val="0"/>
          <w:marRight w:val="0"/>
          <w:marTop w:val="0"/>
          <w:marBottom w:val="0"/>
          <w:divBdr>
            <w:top w:val="none" w:sz="0" w:space="0" w:color="auto"/>
            <w:left w:val="none" w:sz="0" w:space="0" w:color="auto"/>
            <w:bottom w:val="none" w:sz="0" w:space="0" w:color="auto"/>
            <w:right w:val="none" w:sz="0" w:space="0" w:color="auto"/>
          </w:divBdr>
          <w:divsChild>
            <w:div w:id="406196717">
              <w:marLeft w:val="0"/>
              <w:marRight w:val="0"/>
              <w:marTop w:val="0"/>
              <w:marBottom w:val="0"/>
              <w:divBdr>
                <w:top w:val="none" w:sz="0" w:space="0" w:color="auto"/>
                <w:left w:val="none" w:sz="0" w:space="0" w:color="auto"/>
                <w:bottom w:val="none" w:sz="0" w:space="0" w:color="auto"/>
                <w:right w:val="none" w:sz="0" w:space="0" w:color="auto"/>
              </w:divBdr>
              <w:divsChild>
                <w:div w:id="1730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50">
      <w:bodyDiv w:val="1"/>
      <w:marLeft w:val="0"/>
      <w:marRight w:val="0"/>
      <w:marTop w:val="0"/>
      <w:marBottom w:val="0"/>
      <w:divBdr>
        <w:top w:val="none" w:sz="0" w:space="0" w:color="auto"/>
        <w:left w:val="none" w:sz="0" w:space="0" w:color="auto"/>
        <w:bottom w:val="none" w:sz="0" w:space="0" w:color="auto"/>
        <w:right w:val="none" w:sz="0" w:space="0" w:color="auto"/>
      </w:divBdr>
      <w:divsChild>
        <w:div w:id="529880606">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none" w:sz="0" w:space="0" w:color="auto"/>
                <w:left w:val="none" w:sz="0" w:space="0" w:color="auto"/>
                <w:bottom w:val="none" w:sz="0" w:space="0" w:color="auto"/>
                <w:right w:val="none" w:sz="0" w:space="0" w:color="auto"/>
              </w:divBdr>
              <w:divsChild>
                <w:div w:id="11398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6244">
      <w:bodyDiv w:val="1"/>
      <w:marLeft w:val="0"/>
      <w:marRight w:val="0"/>
      <w:marTop w:val="0"/>
      <w:marBottom w:val="0"/>
      <w:divBdr>
        <w:top w:val="none" w:sz="0" w:space="0" w:color="auto"/>
        <w:left w:val="none" w:sz="0" w:space="0" w:color="auto"/>
        <w:bottom w:val="none" w:sz="0" w:space="0" w:color="auto"/>
        <w:right w:val="none" w:sz="0" w:space="0" w:color="auto"/>
      </w:divBdr>
    </w:div>
    <w:div w:id="1420443411">
      <w:bodyDiv w:val="1"/>
      <w:marLeft w:val="0"/>
      <w:marRight w:val="0"/>
      <w:marTop w:val="0"/>
      <w:marBottom w:val="0"/>
      <w:divBdr>
        <w:top w:val="none" w:sz="0" w:space="0" w:color="auto"/>
        <w:left w:val="none" w:sz="0" w:space="0" w:color="auto"/>
        <w:bottom w:val="none" w:sz="0" w:space="0" w:color="auto"/>
        <w:right w:val="none" w:sz="0" w:space="0" w:color="auto"/>
      </w:divBdr>
      <w:divsChild>
        <w:div w:id="471024830">
          <w:marLeft w:val="0"/>
          <w:marRight w:val="0"/>
          <w:marTop w:val="0"/>
          <w:marBottom w:val="0"/>
          <w:divBdr>
            <w:top w:val="none" w:sz="0" w:space="0" w:color="auto"/>
            <w:left w:val="none" w:sz="0" w:space="0" w:color="auto"/>
            <w:bottom w:val="none" w:sz="0" w:space="0" w:color="auto"/>
            <w:right w:val="none" w:sz="0" w:space="0" w:color="auto"/>
          </w:divBdr>
          <w:divsChild>
            <w:div w:id="1755784298">
              <w:marLeft w:val="0"/>
              <w:marRight w:val="0"/>
              <w:marTop w:val="0"/>
              <w:marBottom w:val="0"/>
              <w:divBdr>
                <w:top w:val="none" w:sz="0" w:space="0" w:color="auto"/>
                <w:left w:val="none" w:sz="0" w:space="0" w:color="auto"/>
                <w:bottom w:val="none" w:sz="0" w:space="0" w:color="auto"/>
                <w:right w:val="none" w:sz="0" w:space="0" w:color="auto"/>
              </w:divBdr>
              <w:divsChild>
                <w:div w:id="380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3966">
      <w:bodyDiv w:val="1"/>
      <w:marLeft w:val="0"/>
      <w:marRight w:val="0"/>
      <w:marTop w:val="0"/>
      <w:marBottom w:val="0"/>
      <w:divBdr>
        <w:top w:val="none" w:sz="0" w:space="0" w:color="auto"/>
        <w:left w:val="none" w:sz="0" w:space="0" w:color="auto"/>
        <w:bottom w:val="none" w:sz="0" w:space="0" w:color="auto"/>
        <w:right w:val="none" w:sz="0" w:space="0" w:color="auto"/>
      </w:divBdr>
      <w:divsChild>
        <w:div w:id="455102465">
          <w:marLeft w:val="0"/>
          <w:marRight w:val="0"/>
          <w:marTop w:val="0"/>
          <w:marBottom w:val="0"/>
          <w:divBdr>
            <w:top w:val="none" w:sz="0" w:space="0" w:color="auto"/>
            <w:left w:val="none" w:sz="0" w:space="0" w:color="auto"/>
            <w:bottom w:val="none" w:sz="0" w:space="0" w:color="auto"/>
            <w:right w:val="none" w:sz="0" w:space="0" w:color="auto"/>
          </w:divBdr>
          <w:divsChild>
            <w:div w:id="1126198287">
              <w:marLeft w:val="0"/>
              <w:marRight w:val="0"/>
              <w:marTop w:val="0"/>
              <w:marBottom w:val="0"/>
              <w:divBdr>
                <w:top w:val="none" w:sz="0" w:space="0" w:color="auto"/>
                <w:left w:val="none" w:sz="0" w:space="0" w:color="auto"/>
                <w:bottom w:val="none" w:sz="0" w:space="0" w:color="auto"/>
                <w:right w:val="none" w:sz="0" w:space="0" w:color="auto"/>
              </w:divBdr>
              <w:divsChild>
                <w:div w:id="495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313">
          <w:marLeft w:val="0"/>
          <w:marRight w:val="0"/>
          <w:marTop w:val="0"/>
          <w:marBottom w:val="0"/>
          <w:divBdr>
            <w:top w:val="none" w:sz="0" w:space="0" w:color="auto"/>
            <w:left w:val="none" w:sz="0" w:space="0" w:color="auto"/>
            <w:bottom w:val="none" w:sz="0" w:space="0" w:color="auto"/>
            <w:right w:val="none" w:sz="0" w:space="0" w:color="auto"/>
          </w:divBdr>
          <w:divsChild>
            <w:div w:id="69275937">
              <w:marLeft w:val="0"/>
              <w:marRight w:val="0"/>
              <w:marTop w:val="0"/>
              <w:marBottom w:val="0"/>
              <w:divBdr>
                <w:top w:val="none" w:sz="0" w:space="0" w:color="auto"/>
                <w:left w:val="none" w:sz="0" w:space="0" w:color="auto"/>
                <w:bottom w:val="none" w:sz="0" w:space="0" w:color="auto"/>
                <w:right w:val="none" w:sz="0" w:space="0" w:color="auto"/>
              </w:divBdr>
              <w:divsChild>
                <w:div w:id="2022580466">
                  <w:marLeft w:val="0"/>
                  <w:marRight w:val="0"/>
                  <w:marTop w:val="0"/>
                  <w:marBottom w:val="0"/>
                  <w:divBdr>
                    <w:top w:val="none" w:sz="0" w:space="0" w:color="auto"/>
                    <w:left w:val="none" w:sz="0" w:space="0" w:color="auto"/>
                    <w:bottom w:val="none" w:sz="0" w:space="0" w:color="auto"/>
                    <w:right w:val="none" w:sz="0" w:space="0" w:color="auto"/>
                  </w:divBdr>
                </w:div>
              </w:divsChild>
            </w:div>
            <w:div w:id="164830133">
              <w:marLeft w:val="0"/>
              <w:marRight w:val="0"/>
              <w:marTop w:val="0"/>
              <w:marBottom w:val="0"/>
              <w:divBdr>
                <w:top w:val="none" w:sz="0" w:space="0" w:color="auto"/>
                <w:left w:val="none" w:sz="0" w:space="0" w:color="auto"/>
                <w:bottom w:val="none" w:sz="0" w:space="0" w:color="auto"/>
                <w:right w:val="none" w:sz="0" w:space="0" w:color="auto"/>
              </w:divBdr>
              <w:divsChild>
                <w:div w:id="115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6844">
      <w:bodyDiv w:val="1"/>
      <w:marLeft w:val="0"/>
      <w:marRight w:val="0"/>
      <w:marTop w:val="0"/>
      <w:marBottom w:val="0"/>
      <w:divBdr>
        <w:top w:val="none" w:sz="0" w:space="0" w:color="auto"/>
        <w:left w:val="none" w:sz="0" w:space="0" w:color="auto"/>
        <w:bottom w:val="none" w:sz="0" w:space="0" w:color="auto"/>
        <w:right w:val="none" w:sz="0" w:space="0" w:color="auto"/>
      </w:divBdr>
    </w:div>
    <w:div w:id="1607955439">
      <w:bodyDiv w:val="1"/>
      <w:marLeft w:val="0"/>
      <w:marRight w:val="0"/>
      <w:marTop w:val="0"/>
      <w:marBottom w:val="0"/>
      <w:divBdr>
        <w:top w:val="none" w:sz="0" w:space="0" w:color="auto"/>
        <w:left w:val="none" w:sz="0" w:space="0" w:color="auto"/>
        <w:bottom w:val="none" w:sz="0" w:space="0" w:color="auto"/>
        <w:right w:val="none" w:sz="0" w:space="0" w:color="auto"/>
      </w:divBdr>
    </w:div>
    <w:div w:id="1711146173">
      <w:bodyDiv w:val="1"/>
      <w:marLeft w:val="0"/>
      <w:marRight w:val="0"/>
      <w:marTop w:val="0"/>
      <w:marBottom w:val="0"/>
      <w:divBdr>
        <w:top w:val="none" w:sz="0" w:space="0" w:color="auto"/>
        <w:left w:val="none" w:sz="0" w:space="0" w:color="auto"/>
        <w:bottom w:val="none" w:sz="0" w:space="0" w:color="auto"/>
        <w:right w:val="none" w:sz="0" w:space="0" w:color="auto"/>
      </w:divBdr>
      <w:divsChild>
        <w:div w:id="912744214">
          <w:marLeft w:val="0"/>
          <w:marRight w:val="0"/>
          <w:marTop w:val="0"/>
          <w:marBottom w:val="0"/>
          <w:divBdr>
            <w:top w:val="none" w:sz="0" w:space="0" w:color="auto"/>
            <w:left w:val="none" w:sz="0" w:space="0" w:color="auto"/>
            <w:bottom w:val="none" w:sz="0" w:space="0" w:color="auto"/>
            <w:right w:val="none" w:sz="0" w:space="0" w:color="auto"/>
          </w:divBdr>
          <w:divsChild>
            <w:div w:id="2012566382">
              <w:marLeft w:val="0"/>
              <w:marRight w:val="0"/>
              <w:marTop w:val="0"/>
              <w:marBottom w:val="0"/>
              <w:divBdr>
                <w:top w:val="none" w:sz="0" w:space="0" w:color="auto"/>
                <w:left w:val="none" w:sz="0" w:space="0" w:color="auto"/>
                <w:bottom w:val="none" w:sz="0" w:space="0" w:color="auto"/>
                <w:right w:val="none" w:sz="0" w:space="0" w:color="auto"/>
              </w:divBdr>
              <w:divsChild>
                <w:div w:id="1255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6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989">
          <w:marLeft w:val="0"/>
          <w:marRight w:val="0"/>
          <w:marTop w:val="0"/>
          <w:marBottom w:val="0"/>
          <w:divBdr>
            <w:top w:val="none" w:sz="0" w:space="0" w:color="auto"/>
            <w:left w:val="none" w:sz="0" w:space="0" w:color="auto"/>
            <w:bottom w:val="none" w:sz="0" w:space="0" w:color="auto"/>
            <w:right w:val="none" w:sz="0" w:space="0" w:color="auto"/>
          </w:divBdr>
          <w:divsChild>
            <w:div w:id="724647031">
              <w:marLeft w:val="0"/>
              <w:marRight w:val="0"/>
              <w:marTop w:val="0"/>
              <w:marBottom w:val="0"/>
              <w:divBdr>
                <w:top w:val="none" w:sz="0" w:space="0" w:color="auto"/>
                <w:left w:val="none" w:sz="0" w:space="0" w:color="auto"/>
                <w:bottom w:val="none" w:sz="0" w:space="0" w:color="auto"/>
                <w:right w:val="none" w:sz="0" w:space="0" w:color="auto"/>
              </w:divBdr>
              <w:divsChild>
                <w:div w:id="1489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5315">
      <w:bodyDiv w:val="1"/>
      <w:marLeft w:val="0"/>
      <w:marRight w:val="0"/>
      <w:marTop w:val="0"/>
      <w:marBottom w:val="0"/>
      <w:divBdr>
        <w:top w:val="none" w:sz="0" w:space="0" w:color="auto"/>
        <w:left w:val="none" w:sz="0" w:space="0" w:color="auto"/>
        <w:bottom w:val="none" w:sz="0" w:space="0" w:color="auto"/>
        <w:right w:val="none" w:sz="0" w:space="0" w:color="auto"/>
      </w:divBdr>
      <w:divsChild>
        <w:div w:id="1894002651">
          <w:marLeft w:val="0"/>
          <w:marRight w:val="0"/>
          <w:marTop w:val="0"/>
          <w:marBottom w:val="0"/>
          <w:divBdr>
            <w:top w:val="none" w:sz="0" w:space="0" w:color="auto"/>
            <w:left w:val="none" w:sz="0" w:space="0" w:color="auto"/>
            <w:bottom w:val="none" w:sz="0" w:space="0" w:color="auto"/>
            <w:right w:val="none" w:sz="0" w:space="0" w:color="auto"/>
          </w:divBdr>
          <w:divsChild>
            <w:div w:id="1433889889">
              <w:marLeft w:val="0"/>
              <w:marRight w:val="0"/>
              <w:marTop w:val="0"/>
              <w:marBottom w:val="0"/>
              <w:divBdr>
                <w:top w:val="none" w:sz="0" w:space="0" w:color="auto"/>
                <w:left w:val="none" w:sz="0" w:space="0" w:color="auto"/>
                <w:bottom w:val="none" w:sz="0" w:space="0" w:color="auto"/>
                <w:right w:val="none" w:sz="0" w:space="0" w:color="auto"/>
              </w:divBdr>
              <w:divsChild>
                <w:div w:id="73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436">
      <w:bodyDiv w:val="1"/>
      <w:marLeft w:val="0"/>
      <w:marRight w:val="0"/>
      <w:marTop w:val="0"/>
      <w:marBottom w:val="0"/>
      <w:divBdr>
        <w:top w:val="none" w:sz="0" w:space="0" w:color="auto"/>
        <w:left w:val="none" w:sz="0" w:space="0" w:color="auto"/>
        <w:bottom w:val="none" w:sz="0" w:space="0" w:color="auto"/>
        <w:right w:val="none" w:sz="0" w:space="0" w:color="auto"/>
      </w:divBdr>
      <w:divsChild>
        <w:div w:id="2090997771">
          <w:marLeft w:val="0"/>
          <w:marRight w:val="0"/>
          <w:marTop w:val="0"/>
          <w:marBottom w:val="0"/>
          <w:divBdr>
            <w:top w:val="none" w:sz="0" w:space="0" w:color="auto"/>
            <w:left w:val="none" w:sz="0" w:space="0" w:color="auto"/>
            <w:bottom w:val="none" w:sz="0" w:space="0" w:color="auto"/>
            <w:right w:val="none" w:sz="0" w:space="0" w:color="auto"/>
          </w:divBdr>
          <w:divsChild>
            <w:div w:id="831680756">
              <w:marLeft w:val="0"/>
              <w:marRight w:val="0"/>
              <w:marTop w:val="0"/>
              <w:marBottom w:val="0"/>
              <w:divBdr>
                <w:top w:val="none" w:sz="0" w:space="0" w:color="auto"/>
                <w:left w:val="none" w:sz="0" w:space="0" w:color="auto"/>
                <w:bottom w:val="none" w:sz="0" w:space="0" w:color="auto"/>
                <w:right w:val="none" w:sz="0" w:space="0" w:color="auto"/>
              </w:divBdr>
              <w:divsChild>
                <w:div w:id="1692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7005">
      <w:bodyDiv w:val="1"/>
      <w:marLeft w:val="0"/>
      <w:marRight w:val="0"/>
      <w:marTop w:val="0"/>
      <w:marBottom w:val="0"/>
      <w:divBdr>
        <w:top w:val="none" w:sz="0" w:space="0" w:color="auto"/>
        <w:left w:val="none" w:sz="0" w:space="0" w:color="auto"/>
        <w:bottom w:val="none" w:sz="0" w:space="0" w:color="auto"/>
        <w:right w:val="none" w:sz="0" w:space="0" w:color="auto"/>
      </w:divBdr>
    </w:div>
    <w:div w:id="1921790550">
      <w:bodyDiv w:val="1"/>
      <w:marLeft w:val="0"/>
      <w:marRight w:val="0"/>
      <w:marTop w:val="0"/>
      <w:marBottom w:val="0"/>
      <w:divBdr>
        <w:top w:val="none" w:sz="0" w:space="0" w:color="auto"/>
        <w:left w:val="none" w:sz="0" w:space="0" w:color="auto"/>
        <w:bottom w:val="none" w:sz="0" w:space="0" w:color="auto"/>
        <w:right w:val="none" w:sz="0" w:space="0" w:color="auto"/>
      </w:divBdr>
      <w:divsChild>
        <w:div w:id="68964974">
          <w:marLeft w:val="0"/>
          <w:marRight w:val="0"/>
          <w:marTop w:val="0"/>
          <w:marBottom w:val="0"/>
          <w:divBdr>
            <w:top w:val="none" w:sz="0" w:space="0" w:color="auto"/>
            <w:left w:val="none" w:sz="0" w:space="0" w:color="auto"/>
            <w:bottom w:val="none" w:sz="0" w:space="0" w:color="auto"/>
            <w:right w:val="none" w:sz="0" w:space="0" w:color="auto"/>
          </w:divBdr>
          <w:divsChild>
            <w:div w:id="76632523">
              <w:marLeft w:val="0"/>
              <w:marRight w:val="0"/>
              <w:marTop w:val="0"/>
              <w:marBottom w:val="0"/>
              <w:divBdr>
                <w:top w:val="none" w:sz="0" w:space="0" w:color="auto"/>
                <w:left w:val="none" w:sz="0" w:space="0" w:color="auto"/>
                <w:bottom w:val="none" w:sz="0" w:space="0" w:color="auto"/>
                <w:right w:val="none" w:sz="0" w:space="0" w:color="auto"/>
              </w:divBdr>
              <w:divsChild>
                <w:div w:id="1742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040">
      <w:bodyDiv w:val="1"/>
      <w:marLeft w:val="0"/>
      <w:marRight w:val="0"/>
      <w:marTop w:val="0"/>
      <w:marBottom w:val="0"/>
      <w:divBdr>
        <w:top w:val="none" w:sz="0" w:space="0" w:color="auto"/>
        <w:left w:val="none" w:sz="0" w:space="0" w:color="auto"/>
        <w:bottom w:val="none" w:sz="0" w:space="0" w:color="auto"/>
        <w:right w:val="none" w:sz="0" w:space="0" w:color="auto"/>
      </w:divBdr>
      <w:divsChild>
        <w:div w:id="489565909">
          <w:marLeft w:val="0"/>
          <w:marRight w:val="0"/>
          <w:marTop w:val="0"/>
          <w:marBottom w:val="0"/>
          <w:divBdr>
            <w:top w:val="none" w:sz="0" w:space="0" w:color="auto"/>
            <w:left w:val="none" w:sz="0" w:space="0" w:color="auto"/>
            <w:bottom w:val="none" w:sz="0" w:space="0" w:color="auto"/>
            <w:right w:val="none" w:sz="0" w:space="0" w:color="auto"/>
          </w:divBdr>
          <w:divsChild>
            <w:div w:id="1493568260">
              <w:marLeft w:val="0"/>
              <w:marRight w:val="0"/>
              <w:marTop w:val="0"/>
              <w:marBottom w:val="0"/>
              <w:divBdr>
                <w:top w:val="none" w:sz="0" w:space="0" w:color="auto"/>
                <w:left w:val="none" w:sz="0" w:space="0" w:color="auto"/>
                <w:bottom w:val="none" w:sz="0" w:space="0" w:color="auto"/>
                <w:right w:val="none" w:sz="0" w:space="0" w:color="auto"/>
              </w:divBdr>
              <w:divsChild>
                <w:div w:id="1074662393">
                  <w:marLeft w:val="0"/>
                  <w:marRight w:val="0"/>
                  <w:marTop w:val="0"/>
                  <w:marBottom w:val="0"/>
                  <w:divBdr>
                    <w:top w:val="none" w:sz="0" w:space="0" w:color="auto"/>
                    <w:left w:val="none" w:sz="0" w:space="0" w:color="auto"/>
                    <w:bottom w:val="none" w:sz="0" w:space="0" w:color="auto"/>
                    <w:right w:val="none" w:sz="0" w:space="0" w:color="auto"/>
                  </w:divBdr>
                </w:div>
              </w:divsChild>
            </w:div>
            <w:div w:id="1742826732">
              <w:marLeft w:val="0"/>
              <w:marRight w:val="0"/>
              <w:marTop w:val="0"/>
              <w:marBottom w:val="0"/>
              <w:divBdr>
                <w:top w:val="none" w:sz="0" w:space="0" w:color="auto"/>
                <w:left w:val="none" w:sz="0" w:space="0" w:color="auto"/>
                <w:bottom w:val="none" w:sz="0" w:space="0" w:color="auto"/>
                <w:right w:val="none" w:sz="0" w:space="0" w:color="auto"/>
              </w:divBdr>
              <w:divsChild>
                <w:div w:id="184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219">
          <w:marLeft w:val="0"/>
          <w:marRight w:val="0"/>
          <w:marTop w:val="0"/>
          <w:marBottom w:val="0"/>
          <w:divBdr>
            <w:top w:val="none" w:sz="0" w:space="0" w:color="auto"/>
            <w:left w:val="none" w:sz="0" w:space="0" w:color="auto"/>
            <w:bottom w:val="none" w:sz="0" w:space="0" w:color="auto"/>
            <w:right w:val="none" w:sz="0" w:space="0" w:color="auto"/>
          </w:divBdr>
          <w:divsChild>
            <w:div w:id="1983001404">
              <w:marLeft w:val="0"/>
              <w:marRight w:val="0"/>
              <w:marTop w:val="0"/>
              <w:marBottom w:val="0"/>
              <w:divBdr>
                <w:top w:val="none" w:sz="0" w:space="0" w:color="auto"/>
                <w:left w:val="none" w:sz="0" w:space="0" w:color="auto"/>
                <w:bottom w:val="none" w:sz="0" w:space="0" w:color="auto"/>
                <w:right w:val="none" w:sz="0" w:space="0" w:color="auto"/>
              </w:divBdr>
              <w:divsChild>
                <w:div w:id="12315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121">
      <w:bodyDiv w:val="1"/>
      <w:marLeft w:val="0"/>
      <w:marRight w:val="0"/>
      <w:marTop w:val="0"/>
      <w:marBottom w:val="0"/>
      <w:divBdr>
        <w:top w:val="none" w:sz="0" w:space="0" w:color="auto"/>
        <w:left w:val="none" w:sz="0" w:space="0" w:color="auto"/>
        <w:bottom w:val="none" w:sz="0" w:space="0" w:color="auto"/>
        <w:right w:val="none" w:sz="0" w:space="0" w:color="auto"/>
      </w:divBdr>
      <w:divsChild>
        <w:div w:id="1700738161">
          <w:marLeft w:val="0"/>
          <w:marRight w:val="0"/>
          <w:marTop w:val="0"/>
          <w:marBottom w:val="0"/>
          <w:divBdr>
            <w:top w:val="none" w:sz="0" w:space="0" w:color="auto"/>
            <w:left w:val="none" w:sz="0" w:space="0" w:color="auto"/>
            <w:bottom w:val="none" w:sz="0" w:space="0" w:color="auto"/>
            <w:right w:val="none" w:sz="0" w:space="0" w:color="auto"/>
          </w:divBdr>
          <w:divsChild>
            <w:div w:id="581108839">
              <w:marLeft w:val="0"/>
              <w:marRight w:val="0"/>
              <w:marTop w:val="0"/>
              <w:marBottom w:val="0"/>
              <w:divBdr>
                <w:top w:val="none" w:sz="0" w:space="0" w:color="auto"/>
                <w:left w:val="none" w:sz="0" w:space="0" w:color="auto"/>
                <w:bottom w:val="none" w:sz="0" w:space="0" w:color="auto"/>
                <w:right w:val="none" w:sz="0" w:space="0" w:color="auto"/>
              </w:divBdr>
              <w:divsChild>
                <w:div w:id="2147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4971">
      <w:bodyDiv w:val="1"/>
      <w:marLeft w:val="0"/>
      <w:marRight w:val="0"/>
      <w:marTop w:val="0"/>
      <w:marBottom w:val="0"/>
      <w:divBdr>
        <w:top w:val="none" w:sz="0" w:space="0" w:color="auto"/>
        <w:left w:val="none" w:sz="0" w:space="0" w:color="auto"/>
        <w:bottom w:val="none" w:sz="0" w:space="0" w:color="auto"/>
        <w:right w:val="none" w:sz="0" w:space="0" w:color="auto"/>
      </w:divBdr>
      <w:divsChild>
        <w:div w:id="1999337827">
          <w:marLeft w:val="0"/>
          <w:marRight w:val="0"/>
          <w:marTop w:val="0"/>
          <w:marBottom w:val="0"/>
          <w:divBdr>
            <w:top w:val="none" w:sz="0" w:space="0" w:color="auto"/>
            <w:left w:val="none" w:sz="0" w:space="0" w:color="auto"/>
            <w:bottom w:val="none" w:sz="0" w:space="0" w:color="auto"/>
            <w:right w:val="none" w:sz="0" w:space="0" w:color="auto"/>
          </w:divBdr>
          <w:divsChild>
            <w:div w:id="1204057583">
              <w:marLeft w:val="0"/>
              <w:marRight w:val="0"/>
              <w:marTop w:val="0"/>
              <w:marBottom w:val="0"/>
              <w:divBdr>
                <w:top w:val="none" w:sz="0" w:space="0" w:color="auto"/>
                <w:left w:val="none" w:sz="0" w:space="0" w:color="auto"/>
                <w:bottom w:val="none" w:sz="0" w:space="0" w:color="auto"/>
                <w:right w:val="none" w:sz="0" w:space="0" w:color="auto"/>
              </w:divBdr>
              <w:divsChild>
                <w:div w:id="1790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315">
      <w:bodyDiv w:val="1"/>
      <w:marLeft w:val="0"/>
      <w:marRight w:val="0"/>
      <w:marTop w:val="0"/>
      <w:marBottom w:val="0"/>
      <w:divBdr>
        <w:top w:val="none" w:sz="0" w:space="0" w:color="auto"/>
        <w:left w:val="none" w:sz="0" w:space="0" w:color="auto"/>
        <w:bottom w:val="none" w:sz="0" w:space="0" w:color="auto"/>
        <w:right w:val="none" w:sz="0" w:space="0" w:color="auto"/>
      </w:divBdr>
      <w:divsChild>
        <w:div w:id="504983276">
          <w:marLeft w:val="0"/>
          <w:marRight w:val="0"/>
          <w:marTop w:val="0"/>
          <w:marBottom w:val="0"/>
          <w:divBdr>
            <w:top w:val="none" w:sz="0" w:space="0" w:color="auto"/>
            <w:left w:val="none" w:sz="0" w:space="0" w:color="auto"/>
            <w:bottom w:val="none" w:sz="0" w:space="0" w:color="auto"/>
            <w:right w:val="none" w:sz="0" w:space="0" w:color="auto"/>
          </w:divBdr>
          <w:divsChild>
            <w:div w:id="25453939">
              <w:marLeft w:val="0"/>
              <w:marRight w:val="0"/>
              <w:marTop w:val="0"/>
              <w:marBottom w:val="0"/>
              <w:divBdr>
                <w:top w:val="none" w:sz="0" w:space="0" w:color="auto"/>
                <w:left w:val="none" w:sz="0" w:space="0" w:color="auto"/>
                <w:bottom w:val="none" w:sz="0" w:space="0" w:color="auto"/>
                <w:right w:val="none" w:sz="0" w:space="0" w:color="auto"/>
              </w:divBdr>
              <w:divsChild>
                <w:div w:id="16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877">
      <w:bodyDiv w:val="1"/>
      <w:marLeft w:val="0"/>
      <w:marRight w:val="0"/>
      <w:marTop w:val="0"/>
      <w:marBottom w:val="0"/>
      <w:divBdr>
        <w:top w:val="none" w:sz="0" w:space="0" w:color="auto"/>
        <w:left w:val="none" w:sz="0" w:space="0" w:color="auto"/>
        <w:bottom w:val="none" w:sz="0" w:space="0" w:color="auto"/>
        <w:right w:val="none" w:sz="0" w:space="0" w:color="auto"/>
      </w:divBdr>
      <w:divsChild>
        <w:div w:id="2052226190">
          <w:marLeft w:val="0"/>
          <w:marRight w:val="0"/>
          <w:marTop w:val="0"/>
          <w:marBottom w:val="0"/>
          <w:divBdr>
            <w:top w:val="none" w:sz="0" w:space="0" w:color="auto"/>
            <w:left w:val="none" w:sz="0" w:space="0" w:color="auto"/>
            <w:bottom w:val="none" w:sz="0" w:space="0" w:color="auto"/>
            <w:right w:val="none" w:sz="0" w:space="0" w:color="auto"/>
          </w:divBdr>
          <w:divsChild>
            <w:div w:id="1019164545">
              <w:marLeft w:val="0"/>
              <w:marRight w:val="0"/>
              <w:marTop w:val="0"/>
              <w:marBottom w:val="0"/>
              <w:divBdr>
                <w:top w:val="none" w:sz="0" w:space="0" w:color="auto"/>
                <w:left w:val="none" w:sz="0" w:space="0" w:color="auto"/>
                <w:bottom w:val="none" w:sz="0" w:space="0" w:color="auto"/>
                <w:right w:val="none" w:sz="0" w:space="0" w:color="auto"/>
              </w:divBdr>
              <w:divsChild>
                <w:div w:id="2122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19b4501-dd5f-4dec-bdd5-708860609e27">
      <Terms xmlns="http://schemas.microsoft.com/office/infopath/2007/PartnerControls"/>
    </lcf76f155ced4ddcb4097134ff3c332f>
    <TaxCatchAll xmlns="3d49cc10-2c0e-4ef0-bf51-616e514a2ad6" xsi:nil="true"/>
    <Brand xmlns="419b4501-dd5f-4dec-bdd5-708860609e27">Exadel</Brand>
    <Practice xmlns="419b4501-dd5f-4dec-bdd5-708860609e27">AD</Practice>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ZOKRXTgTle64wMn+xbYffTmucw==">AMUW2mULavN1Z3XsbU40qPgolW59SV1flQcXuseh5knLa9EA86UXFf4gP9RbOgDqfR/tpvLpItpy/11pyq7k6P+CP4wA4re8VgA/ae6e6tcewQCE5zOvfFEdiRe1awsTrTBvV99ycAT9fBWQ3gfQl81U21GRhdV+schlG/BTZL+R80cop5yKGUQO2dl6E/Ii7rosffvCxb5OPifxaCy6GRzJBL9NrAZ24w==</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3FC1AEBD12AD45B29E22AA54D94D9F" ma:contentTypeVersion="17" ma:contentTypeDescription="Create a new document." ma:contentTypeScope="" ma:versionID="97232adfbd496fb2d17567a383e942fe">
  <xsd:schema xmlns:xsd="http://www.w3.org/2001/XMLSchema" xmlns:xs="http://www.w3.org/2001/XMLSchema" xmlns:p="http://schemas.microsoft.com/office/2006/metadata/properties" xmlns:ns2="419b4501-dd5f-4dec-bdd5-708860609e27" xmlns:ns3="3d49cc10-2c0e-4ef0-bf51-616e514a2ad6" targetNamespace="http://schemas.microsoft.com/office/2006/metadata/properties" ma:root="true" ma:fieldsID="1f1fe75f141b7f39095bd9fd1114ea15" ns2:_="" ns3:_="">
    <xsd:import namespace="419b4501-dd5f-4dec-bdd5-708860609e27"/>
    <xsd:import namespace="3d49cc10-2c0e-4ef0-bf51-616e514a2a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element ref="ns2:Practic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4501-dd5f-4dec-bdd5-70886060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eded75-6bc9-4f37-96aa-afab4ad27a3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Practice" ma:index="23" nillable="true" ma:displayName="Practice" ma:format="Dropdown" ma:internalName="Practice">
      <xsd:simpleType>
        <xsd:restriction base="dms:Choice">
          <xsd:enumeration value="AD"/>
          <xsd:enumeration value="DI"/>
          <xsd:enumeration value="DL"/>
        </xsd:restriction>
      </xsd:simpleType>
    </xsd:element>
    <xsd:element name="Brand" ma:index="24" nillable="true" ma:displayName="Brand" ma:default="Exadel" ma:format="Dropdown" ma:internalName="Brand">
      <xsd:simpleType>
        <xsd:restriction base="dms:Choice">
          <xsd:enumeration value="Exadel"/>
          <xsd:enumeration value="Coppei"/>
        </xsd:restriction>
      </xsd:simpleType>
    </xsd:element>
  </xsd:schema>
  <xsd:schema xmlns:xsd="http://www.w3.org/2001/XMLSchema" xmlns:xs="http://www.w3.org/2001/XMLSchema" xmlns:dms="http://schemas.microsoft.com/office/2006/documentManagement/types" xmlns:pc="http://schemas.microsoft.com/office/infopath/2007/PartnerControls" targetNamespace="3d49cc10-2c0e-4ef0-bf51-616e514a2a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bbe430-2d30-44bf-999b-45f46467e40a}" ma:internalName="TaxCatchAll" ma:showField="CatchAllData" ma:web="3d49cc10-2c0e-4ef0-bf51-616e514a2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10DAE5-912B-4437-B423-1F116DC9D2BE}">
  <ds:schemaRefs>
    <ds:schemaRef ds:uri="http://schemas.microsoft.com/office/2006/metadata/properties"/>
    <ds:schemaRef ds:uri="http://schemas.microsoft.com/office/infopath/2007/PartnerControls"/>
    <ds:schemaRef ds:uri="419b4501-dd5f-4dec-bdd5-708860609e27"/>
    <ds:schemaRef ds:uri="3d49cc10-2c0e-4ef0-bf51-616e514a2ad6"/>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C20C113-8453-435E-81B6-84F8864F2DB3}">
  <ds:schemaRefs>
    <ds:schemaRef ds:uri="http://schemas.microsoft.com/sharepoint/v3/contenttype/forms"/>
  </ds:schemaRefs>
</ds:datastoreItem>
</file>

<file path=customXml/itemProps4.xml><?xml version="1.0" encoding="utf-8"?>
<ds:datastoreItem xmlns:ds="http://schemas.openxmlformats.org/officeDocument/2006/customXml" ds:itemID="{0E4621D6-F860-4B26-B7B5-D05566E98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4501-dd5f-4dec-bdd5-708860609e27"/>
    <ds:schemaRef ds:uri="3d49cc10-2c0e-4ef0-bf51-616e514a2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Root</dc:creator>
  <cp:keywords/>
  <cp:lastModifiedBy>Kacem Boufelliga</cp:lastModifiedBy>
  <cp:revision>2</cp:revision>
  <cp:lastPrinted>2025-02-11T17:16:00Z</cp:lastPrinted>
  <dcterms:created xsi:type="dcterms:W3CDTF">2025-05-15T13:42:00Z</dcterms:created>
  <dcterms:modified xsi:type="dcterms:W3CDTF">2025-05-15T13:42:00Z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b928a-bb70-4179-9752-e46d695298c5_Enabled">
    <vt:lpwstr>true</vt:lpwstr>
  </property>
  <property fmtid="{D5CDD505-2E9C-101B-9397-08002B2CF9AE}" pid="3" name="MSIP_Label_e9ab928a-bb70-4179-9752-e46d695298c5_SetDate">
    <vt:lpwstr>2023-05-18T21:38:54Z</vt:lpwstr>
  </property>
  <property fmtid="{D5CDD505-2E9C-101B-9397-08002B2CF9AE}" pid="4" name="MSIP_Label_e9ab928a-bb70-4179-9752-e46d695298c5_Method">
    <vt:lpwstr>Standard</vt:lpwstr>
  </property>
  <property fmtid="{D5CDD505-2E9C-101B-9397-08002B2CF9AE}" pid="5" name="MSIP_Label_e9ab928a-bb70-4179-9752-e46d695298c5_Name">
    <vt:lpwstr>Internal</vt:lpwstr>
  </property>
  <property fmtid="{D5CDD505-2E9C-101B-9397-08002B2CF9AE}" pid="6" name="MSIP_Label_e9ab928a-bb70-4179-9752-e46d695298c5_SiteId">
    <vt:lpwstr>6771dd1f-3c76-4d9e-92ee-562b15e901c2</vt:lpwstr>
  </property>
  <property fmtid="{D5CDD505-2E9C-101B-9397-08002B2CF9AE}" pid="7" name="MSIP_Label_e9ab928a-bb70-4179-9752-e46d695298c5_ActionId">
    <vt:lpwstr>add00f8e-5da0-4456-af4a-2624cb8b3b1f</vt:lpwstr>
  </property>
  <property fmtid="{D5CDD505-2E9C-101B-9397-08002B2CF9AE}" pid="8" name="MSIP_Label_e9ab928a-bb70-4179-9752-e46d695298c5_ContentBits">
    <vt:lpwstr>0</vt:lpwstr>
  </property>
  <property fmtid="{D5CDD505-2E9C-101B-9397-08002B2CF9AE}" pid="9" name="ContentTypeId">
    <vt:lpwstr>0x010100A63FC1AEBD12AD45B29E22AA54D94D9F</vt:lpwstr>
  </property>
  <property fmtid="{D5CDD505-2E9C-101B-9397-08002B2CF9AE}" pid="10" name="MediaServiceImageTags">
    <vt:lpwstr/>
  </property>
</Properties>
</file>